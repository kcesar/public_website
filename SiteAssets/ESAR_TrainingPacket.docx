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23B10" w14:textId="7540977F" w:rsidR="0045357A" w:rsidRDefault="0045357A" w:rsidP="008D3255">
      <w:pPr>
        <w:spacing w:after="0" w:line="259" w:lineRule="auto"/>
        <w:ind w:right="1400"/>
        <w:jc w:val="left"/>
        <w:rPr>
          <w:rFonts w:ascii="Times New Roman" w:eastAsia="Times New Roman" w:hAnsi="Times New Roman" w:cs="Times New Roman"/>
          <w:sz w:val="24"/>
        </w:rPr>
      </w:pPr>
    </w:p>
    <w:p w14:paraId="0D39597C" w14:textId="77777777" w:rsidR="0045357A" w:rsidRDefault="0045357A" w:rsidP="008D3255">
      <w:pPr>
        <w:spacing w:after="0" w:line="259" w:lineRule="auto"/>
        <w:ind w:right="1400"/>
        <w:jc w:val="left"/>
        <w:rPr>
          <w:rFonts w:ascii="Times New Roman" w:eastAsia="Times New Roman" w:hAnsi="Times New Roman" w:cs="Times New Roman"/>
          <w:sz w:val="24"/>
        </w:rPr>
      </w:pPr>
    </w:p>
    <w:p w14:paraId="11BB6AAF" w14:textId="77777777" w:rsidR="0045357A" w:rsidRDefault="0045357A" w:rsidP="008D3255">
      <w:pPr>
        <w:spacing w:after="0" w:line="259" w:lineRule="auto"/>
        <w:ind w:right="1400"/>
        <w:jc w:val="left"/>
        <w:rPr>
          <w:rFonts w:ascii="Times New Roman" w:eastAsia="Times New Roman" w:hAnsi="Times New Roman" w:cs="Times New Roman"/>
          <w:sz w:val="24"/>
        </w:rPr>
      </w:pPr>
    </w:p>
    <w:p w14:paraId="73BDE99F" w14:textId="77777777" w:rsidR="0045357A" w:rsidRDefault="0045357A" w:rsidP="008D3255">
      <w:pPr>
        <w:spacing w:after="0" w:line="259" w:lineRule="auto"/>
        <w:ind w:right="1400"/>
        <w:jc w:val="left"/>
        <w:rPr>
          <w:rFonts w:ascii="Times New Roman" w:eastAsia="Times New Roman" w:hAnsi="Times New Roman" w:cs="Times New Roman"/>
          <w:sz w:val="24"/>
        </w:rPr>
      </w:pPr>
    </w:p>
    <w:p w14:paraId="0EEB0749" w14:textId="17E37CA0" w:rsidR="008C2709" w:rsidRDefault="00177CF6" w:rsidP="008D3255">
      <w:pPr>
        <w:spacing w:after="0" w:line="259" w:lineRule="auto"/>
        <w:ind w:right="-4"/>
        <w:jc w:val="center"/>
      </w:pPr>
      <w:r>
        <w:rPr>
          <w:noProof/>
        </w:rPr>
        <w:drawing>
          <wp:inline distT="0" distB="0" distL="0" distR="0" wp14:anchorId="5EEE82E4" wp14:editId="07777777">
            <wp:extent cx="5010912" cy="4896612"/>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stretch>
                      <a:fillRect/>
                    </a:stretch>
                  </pic:blipFill>
                  <pic:spPr>
                    <a:xfrm>
                      <a:off x="0" y="0"/>
                      <a:ext cx="5010912" cy="4896612"/>
                    </a:xfrm>
                    <a:prstGeom prst="rect">
                      <a:avLst/>
                    </a:prstGeom>
                  </pic:spPr>
                </pic:pic>
              </a:graphicData>
            </a:graphic>
          </wp:inline>
        </w:drawing>
      </w:r>
    </w:p>
    <w:p w14:paraId="57B86CE6" w14:textId="11A826A0" w:rsidR="0045357A" w:rsidRDefault="0045357A" w:rsidP="008D3255">
      <w:pPr>
        <w:spacing w:after="0" w:line="259" w:lineRule="auto"/>
        <w:ind w:right="1400"/>
        <w:jc w:val="left"/>
      </w:pPr>
    </w:p>
    <w:p w14:paraId="3BF06D91" w14:textId="77777777" w:rsidR="0045357A" w:rsidRDefault="0045357A" w:rsidP="008D3255">
      <w:pPr>
        <w:spacing w:after="0" w:line="259" w:lineRule="auto"/>
        <w:ind w:right="1400"/>
        <w:jc w:val="left"/>
      </w:pPr>
    </w:p>
    <w:p w14:paraId="6FB2641E" w14:textId="2C30073C" w:rsidR="008C2709" w:rsidRDefault="00177CF6" w:rsidP="008D3255">
      <w:pPr>
        <w:pStyle w:val="Title"/>
        <w:jc w:val="center"/>
      </w:pPr>
      <w:r>
        <w:t xml:space="preserve"> </w:t>
      </w:r>
      <w:r w:rsidR="00D6549C">
        <w:t>Basic Training Orientation Packet</w:t>
      </w:r>
    </w:p>
    <w:p w14:paraId="54515795" w14:textId="58198A7C" w:rsidR="008C2709" w:rsidRDefault="00177CF6">
      <w:pPr>
        <w:spacing w:after="0" w:line="259" w:lineRule="auto"/>
      </w:pPr>
      <w:r>
        <w:t xml:space="preserve"> </w:t>
      </w:r>
      <w:r>
        <w:tab/>
        <w:t xml:space="preserve"> </w:t>
      </w:r>
    </w:p>
    <w:p w14:paraId="55936500" w14:textId="77777777" w:rsidR="008C2709" w:rsidRDefault="00177CF6">
      <w:pPr>
        <w:spacing w:after="0" w:line="259" w:lineRule="auto"/>
      </w:pPr>
      <w:r>
        <w:t xml:space="preserve"> </w:t>
      </w:r>
    </w:p>
    <w:p w14:paraId="2DF4C834" w14:textId="4129DEA0" w:rsidR="00D6549C" w:rsidRDefault="00177CF6" w:rsidP="008D3255">
      <w:pPr>
        <w:spacing w:after="0"/>
        <w:ind w:left="101" w:right="1"/>
        <w:jc w:val="center"/>
      </w:pPr>
      <w:r>
        <w:t xml:space="preserve">For additional information, please visit our website at </w:t>
      </w:r>
      <w:hyperlink r:id="rId10">
        <w:r w:rsidR="00D6549C">
          <w:rPr>
            <w:color w:val="0000FF"/>
            <w:u w:val="single" w:color="0000FF"/>
          </w:rPr>
          <w:t>http://www.kcesar.org</w:t>
        </w:r>
      </w:hyperlink>
      <w:hyperlink r:id="rId11"/>
    </w:p>
    <w:p w14:paraId="60215E38" w14:textId="7969F240" w:rsidR="00593B29" w:rsidRDefault="00177CF6" w:rsidP="008D3255">
      <w:pPr>
        <w:spacing w:after="0" w:line="248" w:lineRule="auto"/>
        <w:ind w:left="101" w:right="1" w:hanging="10"/>
        <w:jc w:val="center"/>
        <w:rPr>
          <w:color w:val="0000FF"/>
          <w:u w:val="single" w:color="0000FF"/>
        </w:rPr>
      </w:pPr>
      <w:r>
        <w:t xml:space="preserve">or email ESAR training at </w:t>
      </w:r>
      <w:hyperlink r:id="rId12" w:history="1">
        <w:r w:rsidR="008C3815" w:rsidRPr="00C718AB">
          <w:rPr>
            <w:rStyle w:val="Hyperlink"/>
          </w:rPr>
          <w:t>training.admin@kcesar.org</w:t>
        </w:r>
      </w:hyperlink>
    </w:p>
    <w:p w14:paraId="4C55BD61" w14:textId="77777777" w:rsidR="00593B29" w:rsidRDefault="00593B29" w:rsidP="008D3255">
      <w:pPr>
        <w:spacing w:after="0" w:line="248" w:lineRule="auto"/>
        <w:ind w:left="101" w:right="1" w:hanging="10"/>
        <w:jc w:val="center"/>
        <w:rPr>
          <w:color w:val="0000FF"/>
          <w:u w:val="single" w:color="0000FF"/>
        </w:rPr>
      </w:pPr>
    </w:p>
    <w:p w14:paraId="2BCE2516" w14:textId="6FE5E9AE" w:rsidR="0045357A" w:rsidRPr="001808DB" w:rsidRDefault="00593B29" w:rsidP="001808DB">
      <w:pPr>
        <w:spacing w:after="0" w:line="248" w:lineRule="auto"/>
        <w:ind w:left="101" w:right="1" w:hanging="10"/>
        <w:jc w:val="center"/>
        <w:rPr>
          <w:rFonts w:asciiTheme="majorHAnsi" w:eastAsiaTheme="majorEastAsia" w:hAnsiTheme="majorHAnsi" w:cstheme="majorBidi"/>
          <w:color w:val="2E74B5" w:themeColor="accent1" w:themeShade="BF"/>
          <w:sz w:val="32"/>
          <w:szCs w:val="32"/>
        </w:rPr>
      </w:pPr>
      <w:r w:rsidRPr="00D86D76">
        <w:rPr>
          <w:color w:val="auto"/>
          <w:sz w:val="18"/>
          <w:szCs w:val="18"/>
        </w:rPr>
        <w:t xml:space="preserve">Updated </w:t>
      </w:r>
      <w:r w:rsidR="00F614F4">
        <w:rPr>
          <w:color w:val="auto"/>
          <w:sz w:val="18"/>
          <w:szCs w:val="18"/>
        </w:rPr>
        <w:t>0</w:t>
      </w:r>
      <w:r w:rsidR="00403B5F">
        <w:rPr>
          <w:color w:val="auto"/>
          <w:sz w:val="18"/>
          <w:szCs w:val="18"/>
        </w:rPr>
        <w:t>7</w:t>
      </w:r>
      <w:r w:rsidRPr="00D86D76">
        <w:rPr>
          <w:color w:val="auto"/>
          <w:sz w:val="18"/>
          <w:szCs w:val="18"/>
        </w:rPr>
        <w:t>/</w:t>
      </w:r>
      <w:r w:rsidR="001808DB">
        <w:rPr>
          <w:color w:val="auto"/>
          <w:sz w:val="18"/>
          <w:szCs w:val="18"/>
        </w:rPr>
        <w:t>08</w:t>
      </w:r>
      <w:r w:rsidR="00F614F4">
        <w:rPr>
          <w:color w:val="auto"/>
          <w:sz w:val="18"/>
          <w:szCs w:val="18"/>
        </w:rPr>
        <w:t>/</w:t>
      </w:r>
      <w:r w:rsidRPr="00D86D76">
        <w:rPr>
          <w:color w:val="auto"/>
          <w:sz w:val="18"/>
          <w:szCs w:val="18"/>
        </w:rPr>
        <w:t>201</w:t>
      </w:r>
      <w:r w:rsidR="001C152D">
        <w:rPr>
          <w:color w:val="auto"/>
          <w:sz w:val="18"/>
          <w:szCs w:val="18"/>
        </w:rPr>
        <w:t>8</w:t>
      </w:r>
      <w:r w:rsidR="0045357A" w:rsidRPr="00593B29">
        <w:br w:type="page"/>
      </w:r>
    </w:p>
    <w:p w14:paraId="5EEAEBF5" w14:textId="4BDEAFA4" w:rsidR="00233798" w:rsidRDefault="00641F77" w:rsidP="008D3255">
      <w:pPr>
        <w:pStyle w:val="Heading1"/>
      </w:pPr>
      <w:r>
        <w:lastRenderedPageBreak/>
        <w:t>Basic Training at a Glance</w:t>
      </w:r>
    </w:p>
    <w:p w14:paraId="7CC7E6DD" w14:textId="01A76B50" w:rsidR="00641F77" w:rsidRDefault="00641F77" w:rsidP="008D3255">
      <w:pPr>
        <w:pStyle w:val="Heading2"/>
      </w:pPr>
      <w:r>
        <w:t>Overview</w:t>
      </w:r>
    </w:p>
    <w:p w14:paraId="59C1EA99" w14:textId="4987A8B4" w:rsidR="00DA3F1C" w:rsidRDefault="6FF4EF0A" w:rsidP="009167A3">
      <w:pPr>
        <w:spacing w:after="0" w:line="259" w:lineRule="auto"/>
      </w:pPr>
      <w:r>
        <w:t>ESAR Basic Training</w:t>
      </w:r>
      <w:r w:rsidR="0045357A">
        <w:t xml:space="preserve"> is a comprehensive program designed to prepare new members for the </w:t>
      </w:r>
      <w:r w:rsidR="008D594A">
        <w:t xml:space="preserve">challenges that they will face </w:t>
      </w:r>
      <w:r w:rsidR="00731EE1">
        <w:t>in the field</w:t>
      </w:r>
      <w:r w:rsidR="008D594A" w:rsidRPr="131B2227">
        <w:t xml:space="preserve">. </w:t>
      </w:r>
      <w:r w:rsidR="006E1674">
        <w:t>As a trainee, you</w:t>
      </w:r>
      <w:r w:rsidR="008D594A">
        <w:t xml:space="preserve"> will receive instruction and demonstrate proficiency in</w:t>
      </w:r>
      <w:r w:rsidR="006E1674" w:rsidRPr="131B2227">
        <w:t xml:space="preserve"> </w:t>
      </w:r>
      <w:r w:rsidR="006E1674">
        <w:t>Wilderness N</w:t>
      </w:r>
      <w:r w:rsidR="008D594A">
        <w:t>avigation</w:t>
      </w:r>
      <w:r w:rsidR="006E1674" w:rsidRPr="131B2227">
        <w:t xml:space="preserve"> &amp; </w:t>
      </w:r>
      <w:r w:rsidR="006E1674">
        <w:t>Survival skills</w:t>
      </w:r>
      <w:r w:rsidR="008D594A" w:rsidRPr="131B2227">
        <w:t xml:space="preserve">, </w:t>
      </w:r>
      <w:r w:rsidR="006E1674">
        <w:t>S</w:t>
      </w:r>
      <w:r w:rsidR="008D594A">
        <w:t xml:space="preserve">earch </w:t>
      </w:r>
      <w:r w:rsidR="006E1674">
        <w:t>M</w:t>
      </w:r>
      <w:r w:rsidR="008D594A">
        <w:t>ethod</w:t>
      </w:r>
      <w:r w:rsidR="008D594A" w:rsidRPr="131B2227">
        <w:t xml:space="preserve"> </w:t>
      </w:r>
      <w:r w:rsidR="006E1674">
        <w:t>Theory,</w:t>
      </w:r>
      <w:r w:rsidR="008D3255">
        <w:t xml:space="preserve"> and</w:t>
      </w:r>
      <w:r w:rsidR="006E1674">
        <w:t xml:space="preserve"> First Aid </w:t>
      </w:r>
      <w:r w:rsidR="008D3255">
        <w:t>&amp;</w:t>
      </w:r>
      <w:r w:rsidR="006E1674">
        <w:t xml:space="preserve"> CPR.</w:t>
      </w:r>
      <w:r w:rsidR="008D594A">
        <w:t xml:space="preserve"> You will also receive instruction on </w:t>
      </w:r>
      <w:r w:rsidR="006E1674">
        <w:t>H</w:t>
      </w:r>
      <w:r w:rsidR="008D594A">
        <w:t xml:space="preserve">elicopter </w:t>
      </w:r>
      <w:r w:rsidR="006E1674">
        <w:t>S</w:t>
      </w:r>
      <w:r w:rsidR="008D594A">
        <w:t xml:space="preserve">afety, </w:t>
      </w:r>
      <w:r w:rsidR="006E1674">
        <w:t>L</w:t>
      </w:r>
      <w:r w:rsidR="008D594A">
        <w:t xml:space="preserve">egal </w:t>
      </w:r>
      <w:r w:rsidR="006E1674">
        <w:t>I</w:t>
      </w:r>
      <w:r w:rsidR="008D594A">
        <w:t xml:space="preserve">ssues, and </w:t>
      </w:r>
      <w:r w:rsidR="006E1674">
        <w:t>C</w:t>
      </w:r>
      <w:r w:rsidR="008D594A">
        <w:t xml:space="preserve">rime </w:t>
      </w:r>
      <w:r w:rsidR="006E1674">
        <w:t>S</w:t>
      </w:r>
      <w:r w:rsidR="008D594A">
        <w:t xml:space="preserve">cene </w:t>
      </w:r>
      <w:r w:rsidR="006E1674">
        <w:t>A</w:t>
      </w:r>
      <w:r w:rsidR="008D594A">
        <w:t>wareness.</w:t>
      </w:r>
      <w:r w:rsidR="006E1674" w:rsidRPr="131B2227">
        <w:t xml:space="preserve"> </w:t>
      </w:r>
      <w:r w:rsidR="00DA3F1C">
        <w:t>After basic training, many</w:t>
      </w:r>
      <w:r w:rsidR="008D594A">
        <w:t xml:space="preserve"> of these certifications</w:t>
      </w:r>
      <w:r w:rsidR="00DA3F1C" w:rsidRPr="131B2227">
        <w:t xml:space="preserve"> </w:t>
      </w:r>
      <w:r w:rsidR="00DA3F1C">
        <w:t>must be maintained through ongoing training. Some</w:t>
      </w:r>
      <w:r w:rsidR="008D594A">
        <w:t xml:space="preserve"> can be renewed by going on missions, whereas others will need to be maintained through continuing education every two </w:t>
      </w:r>
      <w:ins w:id="0" w:author="Jon Mercer" w:date="2018-05-24T19:20:00Z">
        <w:r w:rsidR="0056451D">
          <w:t>to</w:t>
        </w:r>
      </w:ins>
      <w:del w:id="1" w:author="Jon Mercer" w:date="2018-05-24T19:20:00Z">
        <w:r w:rsidR="008D594A" w:rsidDel="0056451D">
          <w:delText>or</w:delText>
        </w:r>
      </w:del>
      <w:r w:rsidR="008D594A">
        <w:t xml:space="preserve"> </w:t>
      </w:r>
      <w:ins w:id="2" w:author="Jon Mercer" w:date="2018-05-24T19:20:00Z">
        <w:r w:rsidR="00713EE2">
          <w:t>five</w:t>
        </w:r>
      </w:ins>
      <w:del w:id="3" w:author="Jon Mercer" w:date="2018-05-24T19:20:00Z">
        <w:r w:rsidR="008D594A" w:rsidDel="00713EE2">
          <w:delText>three</w:delText>
        </w:r>
      </w:del>
      <w:r w:rsidR="008D594A">
        <w:t xml:space="preserve"> years.  That said, the most important skill learned in ESAR Basic Training is teamwork.</w:t>
      </w:r>
    </w:p>
    <w:p w14:paraId="63838AB7" w14:textId="71103827" w:rsidR="00233798" w:rsidRDefault="00233798" w:rsidP="008D3255"/>
    <w:p w14:paraId="65E96D6D" w14:textId="77777777" w:rsidR="00233798" w:rsidRDefault="00233798" w:rsidP="008D3255">
      <w:pPr>
        <w:pStyle w:val="Heading3"/>
        <w:ind w:left="720" w:right="716"/>
      </w:pPr>
      <w:r>
        <w:t>Advanced Courses</w:t>
      </w:r>
    </w:p>
    <w:p w14:paraId="4717D699" w14:textId="3BEB263F" w:rsidR="00233798" w:rsidRDefault="00233798" w:rsidP="009167A3">
      <w:pPr>
        <w:ind w:left="720" w:right="716"/>
      </w:pPr>
      <w:r>
        <w:t xml:space="preserve">Basic Training prepares you to serve on missions that do not require technical skills or snow/avalanche hazards. Advanced training is available for </w:t>
      </w:r>
      <w:ins w:id="4" w:author="Jon Mercer" w:date="2018-05-24T19:21:00Z">
        <w:r w:rsidR="00520FE5">
          <w:t>selected individuals who</w:t>
        </w:r>
      </w:ins>
      <w:del w:id="5" w:author="Jon Mercer" w:date="2018-05-24T19:21:00Z">
        <w:r w:rsidDel="00520FE5">
          <w:delText>anyone who</w:delText>
        </w:r>
      </w:del>
      <w:r>
        <w:t xml:space="preserve"> wish</w:t>
      </w:r>
      <w:del w:id="6" w:author="Jon Mercer" w:date="2018-05-24T19:21:00Z">
        <w:r w:rsidDel="007D791A">
          <w:delText>es</w:delText>
        </w:r>
      </w:del>
      <w:r>
        <w:t xml:space="preserve"> to gain skills for missio</w:t>
      </w:r>
      <w:r w:rsidR="00083BF5">
        <w:t xml:space="preserve">ns involving technical rescue </w:t>
      </w:r>
      <w:r>
        <w:t xml:space="preserve">and snow. Courses such as </w:t>
      </w:r>
      <w:ins w:id="7" w:author="Jon Mercer" w:date="2018-05-24T19:22:00Z">
        <w:r w:rsidR="0006661A">
          <w:t xml:space="preserve">Basic </w:t>
        </w:r>
      </w:ins>
      <w:r>
        <w:t>Snow</w:t>
      </w:r>
      <w:del w:id="8" w:author="Jon Mercer" w:date="2018-05-24T19:22:00Z">
        <w:r w:rsidDel="007D791A">
          <w:delText xml:space="preserve"> Travel</w:delText>
        </w:r>
      </w:del>
      <w:r>
        <w:t xml:space="preserve">, </w:t>
      </w:r>
      <w:r w:rsidR="00083BF5">
        <w:t xml:space="preserve">AIARE 1, </w:t>
      </w:r>
      <w:r>
        <w:t>Emergency Medical Technician, and Rope Rescue</w:t>
      </w:r>
      <w:del w:id="9" w:author="Jon Mercer" w:date="2018-05-24T19:22:00Z">
        <w:r w:rsidDel="007D791A">
          <w:delText>,</w:delText>
        </w:r>
      </w:del>
      <w:r>
        <w:t xml:space="preserve"> are offered periodically following Basic Training.</w:t>
      </w:r>
    </w:p>
    <w:p w14:paraId="662EB8E0" w14:textId="4C4F5213" w:rsidR="008D594A" w:rsidRDefault="008D594A" w:rsidP="008D3255"/>
    <w:p w14:paraId="76CB8906" w14:textId="77777777" w:rsidR="00641F77" w:rsidRDefault="00641F77" w:rsidP="008D3255">
      <w:pPr>
        <w:pStyle w:val="Heading2"/>
      </w:pPr>
      <w:r>
        <w:t>Schedule</w:t>
      </w:r>
    </w:p>
    <w:p w14:paraId="7E2199E6" w14:textId="0A37EDE6" w:rsidR="00DA3F1C" w:rsidRDefault="00DA3F1C" w:rsidP="009167A3">
      <w:pPr>
        <w:spacing w:after="0" w:line="259" w:lineRule="auto"/>
      </w:pPr>
      <w:r>
        <w:t>Basic Training begins in August and runs through April; it</w:t>
      </w:r>
      <w:r w:rsidRPr="131B2227">
        <w:t xml:space="preserve"> </w:t>
      </w:r>
      <w:r>
        <w:t xml:space="preserve">is purposefully scheduled during the winter months to give trainees experience working in the worst conditions they could encounter on a mission. Training may involve snow, ice, wind, rain and other unpleasant situations. Trainees are expected to understand how to prevent hypothermia, to be aware of the conditions around them, and to take care of themselves and their team.  </w:t>
      </w:r>
    </w:p>
    <w:p w14:paraId="6A1A1645" w14:textId="6F294397" w:rsidR="00DA3F1C" w:rsidRDefault="00DA3F1C" w:rsidP="00DA3F1C">
      <w:pPr>
        <w:spacing w:after="0" w:line="259" w:lineRule="auto"/>
      </w:pPr>
      <w:r>
        <w:t xml:space="preserve"> </w:t>
      </w:r>
    </w:p>
    <w:p w14:paraId="59A18F10" w14:textId="269442DC" w:rsidR="00DA3F1C" w:rsidRDefault="00DA3F1C" w:rsidP="008D3255">
      <w:pPr>
        <w:pStyle w:val="Heading3"/>
        <w:ind w:left="720" w:right="716"/>
      </w:pPr>
      <w:r>
        <w:t>Inclement Weather</w:t>
      </w:r>
    </w:p>
    <w:p w14:paraId="05D54FE1" w14:textId="2125D57A" w:rsidR="00DA3F1C" w:rsidRDefault="00DA3F1C" w:rsidP="009167A3">
      <w:pPr>
        <w:ind w:left="720" w:right="716"/>
      </w:pPr>
      <w:r>
        <w:t xml:space="preserve">Training is rarely cancelled due to weather. However, in extraordinary cases, training may be cancelled at the discretion of the </w:t>
      </w:r>
      <w:r w:rsidR="00B96897">
        <w:t>Course Director</w:t>
      </w:r>
      <w:r>
        <w:t xml:space="preserve">. To ensure that trainees are made aware of a training cancellation, we will </w:t>
      </w:r>
      <w:r w:rsidR="00DE6206">
        <w:t xml:space="preserve">communicate this information </w:t>
      </w:r>
      <w:r>
        <w:t>via e-mail</w:t>
      </w:r>
      <w:r w:rsidR="00DE6206">
        <w:t xml:space="preserve"> provided at registration</w:t>
      </w:r>
      <w:r>
        <w:t>. While we will make every attempt to personally contact potential attendees in this rare circumstance</w:t>
      </w:r>
      <w:r w:rsidR="008D3255">
        <w:t>;</w:t>
      </w:r>
      <w:r>
        <w:t xml:space="preserve"> we encourage all attendees to double-check </w:t>
      </w:r>
      <w:r w:rsidR="00DE6206">
        <w:t>email prior to heading to training</w:t>
      </w:r>
      <w:r>
        <w:t xml:space="preserve">. A cancelled training weekend may or may not be made up, depending on scheduling and staffing availability. </w:t>
      </w:r>
      <w:ins w:id="10" w:author="Jon Mercer" w:date="2018-05-24T19:25:00Z">
        <w:r w:rsidR="00024478">
          <w:t xml:space="preserve">While safety is always </w:t>
        </w:r>
      </w:ins>
      <w:r w:rsidR="00083BF5">
        <w:t>the</w:t>
      </w:r>
      <w:ins w:id="11" w:author="Jon Mercer" w:date="2018-05-24T19:25:00Z">
        <w:r w:rsidR="00024478">
          <w:t xml:space="preserve"> top priority, there </w:t>
        </w:r>
      </w:ins>
      <w:ins w:id="12" w:author="Jon Mercer" w:date="2018-05-24T19:26:00Z">
        <w:r w:rsidR="002E1B28">
          <w:t xml:space="preserve">is </w:t>
        </w:r>
        <w:r w:rsidR="009F6D9A">
          <w:t>inherent risk in Search and Rescue.</w:t>
        </w:r>
        <w:r w:rsidR="000901C0">
          <w:t xml:space="preserve"> </w:t>
        </w:r>
      </w:ins>
      <w:ins w:id="13" w:author="Jon Mercer" w:date="2018-05-24T19:27:00Z">
        <w:r w:rsidR="000901C0">
          <w:t xml:space="preserve">There is a good chance that you will be cold, wet, and miserable. </w:t>
        </w:r>
      </w:ins>
    </w:p>
    <w:p w14:paraId="117A170F" w14:textId="721B88A1" w:rsidR="008C2709" w:rsidRDefault="008C2709">
      <w:pPr>
        <w:spacing w:after="0" w:line="259" w:lineRule="auto"/>
      </w:pPr>
    </w:p>
    <w:p w14:paraId="2A315CEC" w14:textId="77777777" w:rsidR="00641F77" w:rsidRDefault="00641F77" w:rsidP="008D3255">
      <w:pPr>
        <w:pStyle w:val="Heading2"/>
      </w:pPr>
      <w:r>
        <w:t>Courses</w:t>
      </w:r>
    </w:p>
    <w:p w14:paraId="70ECA9B2" w14:textId="236181AE" w:rsidR="00E51150" w:rsidRDefault="0730E70F" w:rsidP="009167A3">
      <w:pPr>
        <w:ind w:left="-5" w:right="1"/>
      </w:pPr>
      <w:r>
        <w:t xml:space="preserve">Basic Training </w:t>
      </w:r>
      <w:ins w:id="14" w:author="Jon Mercer" w:date="2018-05-24T19:29:00Z">
        <w:r w:rsidR="00232CC7">
          <w:t>typical</w:t>
        </w:r>
      </w:ins>
      <w:ins w:id="15" w:author="Jon Mercer" w:date="2018-05-24T19:30:00Z">
        <w:r w:rsidR="00232CC7">
          <w:t xml:space="preserve">ly </w:t>
        </w:r>
      </w:ins>
      <w:r>
        <w:t xml:space="preserve">requires a minimum of </w:t>
      </w:r>
      <w:ins w:id="16" w:author="Jon Mercer" w:date="2018-05-24T19:34:00Z">
        <w:r w:rsidR="00B85575">
          <w:t>four</w:t>
        </w:r>
      </w:ins>
      <w:del w:id="17" w:author="Jon Mercer" w:date="2018-05-24T19:34:00Z">
        <w:r w:rsidR="00FC2EA3" w:rsidDel="00B85575">
          <w:delText>five</w:delText>
        </w:r>
      </w:del>
      <w:r w:rsidR="00CA6C8D">
        <w:t xml:space="preserve"> full</w:t>
      </w:r>
      <w:r w:rsidR="00FC2EA3">
        <w:t xml:space="preserve"> </w:t>
      </w:r>
      <w:r>
        <w:t>weekends</w:t>
      </w:r>
      <w:ins w:id="18" w:author="Jon Mercer" w:date="2018-05-24T19:35:00Z">
        <w:r w:rsidR="00833E4A">
          <w:t xml:space="preserve"> (overnight camping)</w:t>
        </w:r>
      </w:ins>
      <w:r w:rsidR="00FC2EA3">
        <w:t xml:space="preserve">, </w:t>
      </w:r>
      <w:ins w:id="19" w:author="Jon Mercer" w:date="2018-05-24T19:35:00Z">
        <w:r w:rsidR="00833E4A">
          <w:t xml:space="preserve">and up to 40 hours of classroom and practical training. </w:t>
        </w:r>
      </w:ins>
      <w:del w:id="20" w:author="Jon Mercer" w:date="2018-05-24T19:35:00Z">
        <w:r w:rsidR="00FC2EA3" w:rsidDel="00A96B91">
          <w:delText xml:space="preserve">one weekend day, and </w:delText>
        </w:r>
        <w:r w:rsidDel="00A96B91">
          <w:delText xml:space="preserve">one weeknight. </w:delText>
        </w:r>
      </w:del>
      <w:del w:id="21" w:author="Jon Mercer" w:date="2018-05-24T19:36:00Z">
        <w:r w:rsidR="00FC2EA3" w:rsidDel="00A96B91">
          <w:delText xml:space="preserve">Four of the five </w:delText>
        </w:r>
        <w:r w:rsidR="00CA6C8D" w:rsidDel="00A96B91">
          <w:delText xml:space="preserve">full </w:delText>
        </w:r>
        <w:r w:rsidDel="00A96B91">
          <w:delText>weekends include overnight camping;</w:delText>
        </w:r>
        <w:r w:rsidR="00FC2EA3" w:rsidDel="00A96B91">
          <w:delText xml:space="preserve"> the fifth will be two consecutive weekend days (Saturday &amp; Sunday)</w:delText>
        </w:r>
        <w:r w:rsidR="00CA6C8D" w:rsidDel="00A96B91">
          <w:delText xml:space="preserve"> in-town.</w:delText>
        </w:r>
        <w:r w:rsidDel="00A96B91">
          <w:delText xml:space="preserve"> </w:delText>
        </w:r>
        <w:r w:rsidR="00CA6C8D" w:rsidDel="00E33506">
          <w:delText>T</w:delText>
        </w:r>
        <w:r w:rsidDel="00E33506">
          <w:delText xml:space="preserve">he </w:delText>
        </w:r>
        <w:r w:rsidR="00CA6C8D" w:rsidDel="00E33506">
          <w:delText xml:space="preserve">third </w:delText>
        </w:r>
        <w:r w:rsidDel="00E33506">
          <w:delText>weekend day</w:delText>
        </w:r>
        <w:r w:rsidR="00CA6C8D" w:rsidDel="00E33506">
          <w:delText xml:space="preserve"> is also in-town and may be either a Saturday or Sunday, depending on scheduling.</w:delText>
        </w:r>
        <w:r w:rsidDel="00E33506">
          <w:delText xml:space="preserve"> </w:delText>
        </w:r>
        <w:r w:rsidR="00CA6C8D" w:rsidDel="00E33506">
          <w:delText>All in-town weekend days are 8 hours and the weeknight is for Course A (2 hours)</w:delText>
        </w:r>
        <w:r w:rsidDel="00E33506">
          <w:delText>.</w:delText>
        </w:r>
        <w:r w:rsidR="00487EA8" w:rsidDel="00E33506">
          <w:delText xml:space="preserve"> </w:delText>
        </w:r>
      </w:del>
      <w:r w:rsidR="00E51150">
        <w:t>At least half of our successful trainees r</w:t>
      </w:r>
      <w:ins w:id="22" w:author="Jon Mercer" w:date="2018-05-24T19:31:00Z">
        <w:r w:rsidR="00A55C52">
          <w:t xml:space="preserve">epeat </w:t>
        </w:r>
      </w:ins>
      <w:del w:id="23" w:author="Jon Mercer" w:date="2018-05-24T19:31:00Z">
        <w:r w:rsidR="00E51150" w:rsidDel="00A55C52">
          <w:delText xml:space="preserve">equire </w:delText>
        </w:r>
      </w:del>
      <w:r w:rsidR="00E51150">
        <w:t xml:space="preserve">one or more </w:t>
      </w:r>
      <w:ins w:id="24" w:author="Jon Mercer" w:date="2018-05-24T19:32:00Z">
        <w:r w:rsidR="00D604B2">
          <w:t xml:space="preserve">training </w:t>
        </w:r>
      </w:ins>
      <w:del w:id="25" w:author="Jon Mercer" w:date="2018-05-24T19:31:00Z">
        <w:r w:rsidR="00E51150" w:rsidDel="00A55C52">
          <w:delText>additional w</w:delText>
        </w:r>
      </w:del>
      <w:ins w:id="26" w:author="Jon Mercer" w:date="2018-05-24T19:31:00Z">
        <w:r w:rsidR="00A55C52">
          <w:t>w</w:t>
        </w:r>
      </w:ins>
      <w:r w:rsidR="00E51150">
        <w:t>eekends to successfully complete the series.</w:t>
      </w:r>
      <w:ins w:id="27" w:author="Jon Mercer" w:date="2018-05-24T19:29:00Z">
        <w:r w:rsidR="00215C05">
          <w:t xml:space="preserve"> Make sure to check the online schedule for</w:t>
        </w:r>
      </w:ins>
      <w:ins w:id="28" w:author="Jon Mercer" w:date="2018-05-24T19:37:00Z">
        <w:r w:rsidR="00CA1FE9">
          <w:t xml:space="preserve"> dates and times.</w:t>
        </w:r>
      </w:ins>
      <w:ins w:id="29" w:author="Jon Mercer" w:date="2018-05-24T19:29:00Z">
        <w:r w:rsidR="00215C05">
          <w:t xml:space="preserve"> </w:t>
        </w:r>
      </w:ins>
    </w:p>
    <w:p w14:paraId="51909331" w14:textId="06676FF1" w:rsidR="00E51150" w:rsidRDefault="00E51150" w:rsidP="6ECD5871">
      <w:pPr>
        <w:ind w:left="-5" w:right="1"/>
      </w:pPr>
    </w:p>
    <w:p w14:paraId="18FBF946" w14:textId="6BE7A46E" w:rsidR="00487EA8" w:rsidRDefault="00E51150" w:rsidP="008D3255">
      <w:pPr>
        <w:ind w:left="-5" w:right="1"/>
        <w:jc w:val="center"/>
        <w:rPr>
          <w:rStyle w:val="Strong"/>
        </w:rPr>
      </w:pPr>
      <w:r w:rsidRPr="008D3255">
        <w:rPr>
          <w:rStyle w:val="Strong"/>
        </w:rPr>
        <w:t xml:space="preserve">The courses must be </w:t>
      </w:r>
      <w:r w:rsidR="00487EA8">
        <w:rPr>
          <w:rStyle w:val="Strong"/>
        </w:rPr>
        <w:t>completed</w:t>
      </w:r>
      <w:r w:rsidR="00487EA8" w:rsidRPr="008D3255">
        <w:rPr>
          <w:rStyle w:val="Strong"/>
        </w:rPr>
        <w:t xml:space="preserve"> </w:t>
      </w:r>
      <w:ins w:id="30" w:author="Jon Mercer" w:date="2018-05-24T19:30:00Z">
        <w:r w:rsidR="00C655AA">
          <w:rPr>
            <w:rStyle w:val="Strong"/>
          </w:rPr>
          <w:t xml:space="preserve">and passed </w:t>
        </w:r>
      </w:ins>
      <w:r w:rsidR="00487EA8" w:rsidRPr="008D3255">
        <w:rPr>
          <w:rStyle w:val="Strong"/>
        </w:rPr>
        <w:t>in the following sequence</w:t>
      </w:r>
      <w:ins w:id="31" w:author="Jon Mercer" w:date="2018-05-24T19:32:00Z">
        <w:r w:rsidR="003218A9">
          <w:rPr>
            <w:rStyle w:val="Strong"/>
          </w:rPr>
          <w:t xml:space="preserve"> to graduate</w:t>
        </w:r>
      </w:ins>
      <w:r w:rsidR="00487EA8" w:rsidRPr="008D3255">
        <w:rPr>
          <w:rStyle w:val="Strong"/>
        </w:rPr>
        <w:t xml:space="preserve">: </w:t>
      </w:r>
      <w:r w:rsidRPr="008D3255">
        <w:rPr>
          <w:rStyle w:val="Strong"/>
        </w:rPr>
        <w:t>A, B, C,</w:t>
      </w:r>
      <w:r w:rsidR="00487EA8" w:rsidRPr="008D3255">
        <w:rPr>
          <w:rStyle w:val="Strong"/>
        </w:rPr>
        <w:t xml:space="preserve"> I, II, III</w:t>
      </w:r>
    </w:p>
    <w:p w14:paraId="7A1A3C46" w14:textId="77777777" w:rsidR="004A6A6F" w:rsidRDefault="004A6A6F" w:rsidP="008D3255">
      <w:pPr>
        <w:ind w:left="-5" w:right="1"/>
        <w:jc w:val="center"/>
        <w:rPr>
          <w:rStyle w:val="Strong"/>
        </w:rPr>
      </w:pPr>
    </w:p>
    <w:p w14:paraId="5B874C41" w14:textId="7193C039" w:rsidR="004A6A6F" w:rsidRPr="008D3255" w:rsidRDefault="004A6A6F" w:rsidP="008D3255">
      <w:pPr>
        <w:ind w:left="-5" w:right="1"/>
        <w:jc w:val="center"/>
        <w:rPr>
          <w:rStyle w:val="Strong"/>
        </w:rPr>
      </w:pPr>
      <w:r>
        <w:rPr>
          <w:rStyle w:val="Strong"/>
        </w:rPr>
        <w:t>The Searcher First Aid series is completed in parallel; see the training schedule for more details.</w:t>
      </w:r>
    </w:p>
    <w:p w14:paraId="4F1CCA51" w14:textId="77777777" w:rsidR="00487EA8" w:rsidRDefault="00487EA8" w:rsidP="6ECD5871">
      <w:pPr>
        <w:ind w:left="-5" w:right="1"/>
      </w:pPr>
    </w:p>
    <w:p w14:paraId="45FEF4AE" w14:textId="548197DB" w:rsidR="00487EA8" w:rsidRDefault="00487EA8" w:rsidP="009167A3">
      <w:pPr>
        <w:ind w:left="-5" w:right="1"/>
      </w:pPr>
      <w:r>
        <w:t>Courses A, B</w:t>
      </w:r>
      <w:r w:rsidR="00083BF5">
        <w:t>,</w:t>
      </w:r>
      <w:r>
        <w:t xml:space="preserve"> and Searcher First Aid are in-town, classroom trainings. </w:t>
      </w:r>
      <w:r w:rsidR="0730E70F">
        <w:t>Courses C, I, and II are camping weekends that take place at Camp Edwards, located north of Monroe. Course III is a search simulation exercise in a location that changes every session.</w:t>
      </w:r>
    </w:p>
    <w:p w14:paraId="7D89B0AC" w14:textId="77777777" w:rsidR="00487EA8" w:rsidRDefault="00487EA8" w:rsidP="6ECD5871">
      <w:pPr>
        <w:ind w:left="-5" w:right="1"/>
      </w:pPr>
    </w:p>
    <w:p w14:paraId="196154E5" w14:textId="6A0BD9C5" w:rsidR="00233798" w:rsidRPr="0072683D" w:rsidRDefault="00641F77" w:rsidP="008D3255">
      <w:pPr>
        <w:pStyle w:val="Heading3"/>
        <w:ind w:left="720" w:right="716"/>
      </w:pPr>
      <w:r>
        <w:lastRenderedPageBreak/>
        <w:t xml:space="preserve">Basic </w:t>
      </w:r>
      <w:r w:rsidR="00233798" w:rsidRPr="0072683D">
        <w:t>First Aid/CPR Certification</w:t>
      </w:r>
    </w:p>
    <w:p w14:paraId="2CDB0BF1" w14:textId="7A3B0B5F" w:rsidR="00190AEE" w:rsidRDefault="008D3255">
      <w:pPr>
        <w:spacing w:before="240"/>
        <w:ind w:left="720" w:right="716"/>
        <w:pPrChange w:id="32" w:author="Jon Mercer" w:date="2018-05-24T19:41:00Z">
          <w:pPr>
            <w:ind w:left="720" w:right="716"/>
          </w:pPr>
        </w:pPrChange>
      </w:pPr>
      <w:del w:id="33" w:author="Jon Mercer" w:date="2018-05-24T19:38:00Z">
        <w:r w:rsidDel="00FF08AA">
          <w:delText xml:space="preserve">As part of the Course B curriculum trainees will receive a </w:delText>
        </w:r>
        <w:r w:rsidR="0730E70F" w:rsidDel="00FF08AA">
          <w:delText>basic First Aid/CPR</w:delText>
        </w:r>
        <w:r w:rsidR="00025211" w:rsidDel="00FF08AA">
          <w:delText>/AED</w:delText>
        </w:r>
        <w:r w:rsidR="0730E70F" w:rsidDel="00FF08AA">
          <w:delText xml:space="preserve"> certification </w:delText>
        </w:r>
        <w:r w:rsidDel="00FF08AA">
          <w:delText>from the American Heart Association</w:delText>
        </w:r>
        <w:r w:rsidR="00025211" w:rsidDel="00FF08AA">
          <w:delText>. Due to</w:delText>
        </w:r>
        <w:r w:rsidDel="00FF08AA">
          <w:delText xml:space="preserve"> the nature of Search &amp; Rescue and the skills necessary to effectively contribute to mission</w:delText>
        </w:r>
        <w:r w:rsidR="00025211" w:rsidDel="00FF08AA">
          <w:delText xml:space="preserve"> success this class is enhanced to include advanced splinting skills and training on equipment that is not normally covered in the AHA Heartsaver® curriculum. Because of this, and t</w:delText>
        </w:r>
        <w:r w:rsidDel="00FF08AA">
          <w:delText xml:space="preserve">o ensure the baseline first aid skills are consistent across </w:delText>
        </w:r>
        <w:r w:rsidR="00025211" w:rsidDel="00FF08AA">
          <w:delText>all trainees, this class is not optional and must be completed by all trainees even if you have prior or higher level medical training.</w:delText>
        </w:r>
      </w:del>
      <w:ins w:id="34" w:author="Jon Mercer" w:date="2018-05-24T19:38:00Z">
        <w:r w:rsidR="00FF08AA">
          <w:t>Trainees must o</w:t>
        </w:r>
      </w:ins>
      <w:ins w:id="35" w:author="Jon Mercer" w:date="2018-05-24T19:39:00Z">
        <w:r w:rsidR="005B4D93">
          <w:t>b</w:t>
        </w:r>
      </w:ins>
      <w:ins w:id="36" w:author="Jon Mercer" w:date="2018-05-24T19:38:00Z">
        <w:r w:rsidR="00FF08AA">
          <w:t xml:space="preserve">tain an external </w:t>
        </w:r>
      </w:ins>
      <w:ins w:id="37" w:author="Jon Mercer" w:date="2018-05-24T19:40:00Z">
        <w:r w:rsidR="005B4D93">
          <w:t>F</w:t>
        </w:r>
      </w:ins>
      <w:ins w:id="38" w:author="Jon Mercer" w:date="2018-05-24T19:39:00Z">
        <w:r w:rsidR="00FF08AA">
          <w:t xml:space="preserve">irst </w:t>
        </w:r>
      </w:ins>
      <w:ins w:id="39" w:author="Jon Mercer" w:date="2018-05-24T19:40:00Z">
        <w:r w:rsidR="005B4D93">
          <w:t>A</w:t>
        </w:r>
      </w:ins>
      <w:ins w:id="40" w:author="Jon Mercer" w:date="2018-05-24T19:39:00Z">
        <w:r w:rsidR="00FF08AA">
          <w:t>id</w:t>
        </w:r>
      </w:ins>
      <w:ins w:id="41" w:author="Jon Mercer" w:date="2018-05-24T19:40:00Z">
        <w:r w:rsidR="00CF507C">
          <w:t>/</w:t>
        </w:r>
      </w:ins>
      <w:ins w:id="42" w:author="Jon Mercer" w:date="2018-05-24T19:39:00Z">
        <w:r w:rsidR="00FF08AA">
          <w:t>CPR</w:t>
        </w:r>
      </w:ins>
      <w:ins w:id="43" w:author="Jon Mercer" w:date="2018-05-24T19:40:00Z">
        <w:r w:rsidR="00CF507C">
          <w:t xml:space="preserve">/AED </w:t>
        </w:r>
      </w:ins>
      <w:ins w:id="44" w:author="Jon Mercer" w:date="2018-05-24T19:39:00Z">
        <w:r w:rsidR="00FF08AA">
          <w:t xml:space="preserve">certification </w:t>
        </w:r>
      </w:ins>
      <w:ins w:id="45" w:author="Jon Mercer" w:date="2018-05-24T19:42:00Z">
        <w:r w:rsidR="0025734D">
          <w:t>(fo</w:t>
        </w:r>
      </w:ins>
      <w:ins w:id="46" w:author="Jon Mercer" w:date="2018-05-24T19:41:00Z">
        <w:r w:rsidR="00E24335">
          <w:t>r example AHA</w:t>
        </w:r>
      </w:ins>
      <w:ins w:id="47" w:author="Jon Mercer" w:date="2018-05-24T19:42:00Z">
        <w:r w:rsidR="00022894">
          <w:t>, ARC,</w:t>
        </w:r>
      </w:ins>
      <w:ins w:id="48" w:author="Jon Mercer" w:date="2018-05-24T19:41:00Z">
        <w:r w:rsidR="00E24335">
          <w:t xml:space="preserve"> or ASHI</w:t>
        </w:r>
      </w:ins>
      <w:ins w:id="49" w:author="Jon Mercer" w:date="2018-05-24T19:42:00Z">
        <w:r w:rsidR="0025734D">
          <w:t>)</w:t>
        </w:r>
        <w:r w:rsidR="00022894">
          <w:t xml:space="preserve"> </w:t>
        </w:r>
      </w:ins>
      <w:ins w:id="50" w:author="Jon Mercer" w:date="2018-05-24T19:39:00Z">
        <w:r w:rsidR="00FF08AA">
          <w:t xml:space="preserve">that involves a classroom portion before taking Course </w:t>
        </w:r>
      </w:ins>
      <w:r w:rsidR="00B96897">
        <w:t>C</w:t>
      </w:r>
      <w:ins w:id="51" w:author="Jon Mercer" w:date="2018-05-24T19:39:00Z">
        <w:r w:rsidR="00FF08AA">
          <w:t>.</w:t>
        </w:r>
      </w:ins>
      <w:ins w:id="52" w:author="Jon Mercer" w:date="2018-05-24T19:40:00Z">
        <w:r w:rsidR="00CF507C">
          <w:t xml:space="preserve">  </w:t>
        </w:r>
      </w:ins>
    </w:p>
    <w:p w14:paraId="6F87D769" w14:textId="028DBE95" w:rsidR="004C509A" w:rsidRDefault="004C509A" w:rsidP="008D3255">
      <w:pPr>
        <w:ind w:left="720" w:right="716"/>
      </w:pPr>
    </w:p>
    <w:p w14:paraId="5B87C497" w14:textId="37BA94A2" w:rsidR="004C509A" w:rsidRDefault="004C509A" w:rsidP="008D3255">
      <w:pPr>
        <w:pStyle w:val="Heading3"/>
        <w:ind w:left="720" w:right="716"/>
      </w:pPr>
      <w:r>
        <w:t>FEMA National Incident Management System</w:t>
      </w:r>
    </w:p>
    <w:p w14:paraId="327C6ADA" w14:textId="66F8765B" w:rsidR="004C509A" w:rsidRDefault="004C509A" w:rsidP="009167A3">
      <w:pPr>
        <w:ind w:left="720" w:right="716"/>
      </w:pPr>
      <w:r>
        <w:t>Prior to registering for Course III, trainees are required to complete the FEMA National Incident Management System (NIMS) 100 &amp; 700 online classes. More details on these classes will be provided during training.</w:t>
      </w:r>
    </w:p>
    <w:p w14:paraId="54E1CCCC" w14:textId="77777777" w:rsidR="001511DD" w:rsidRDefault="001511DD" w:rsidP="008D3255">
      <w:pPr>
        <w:ind w:left="720" w:right="716"/>
      </w:pPr>
    </w:p>
    <w:p w14:paraId="148D0D47" w14:textId="77777777" w:rsidR="008D3255" w:rsidRDefault="001511DD" w:rsidP="0EAF9CEF">
      <w:pPr>
        <w:ind w:left="720" w:right="716"/>
      </w:pPr>
      <w:r w:rsidRPr="008D3255">
        <w:rPr>
          <w:b/>
          <w:bCs/>
        </w:rPr>
        <w:t>IS-100.b</w:t>
      </w:r>
      <w:r>
        <w:t xml:space="preserve">: </w:t>
      </w:r>
    </w:p>
    <w:p w14:paraId="4FAF0EC7" w14:textId="02432B9F" w:rsidR="001511DD" w:rsidRDefault="00FE0EFB" w:rsidP="008D3255">
      <w:pPr>
        <w:ind w:left="720" w:right="716"/>
      </w:pPr>
      <w:hyperlink r:id="rId13" w:history="1">
        <w:r w:rsidR="001511DD" w:rsidRPr="00A963FC">
          <w:rPr>
            <w:rStyle w:val="Hyperlink"/>
          </w:rPr>
          <w:t>https://training.fema.gov/is/courseoverview.aspx?code=IS-100.b</w:t>
        </w:r>
      </w:hyperlink>
      <w:r w:rsidR="0228F4A6" w:rsidRPr="008D3255">
        <w:rPr>
          <w:rStyle w:val="Hyperlink"/>
        </w:rPr>
        <w:t>https://training.fema.gov/is/courseoverview.aspx?code=IS-100.b</w:t>
      </w:r>
    </w:p>
    <w:p w14:paraId="5FD27E86" w14:textId="77777777" w:rsidR="008D3255" w:rsidRDefault="001511DD" w:rsidP="0EAF9CEF">
      <w:pPr>
        <w:ind w:left="720" w:right="716"/>
      </w:pPr>
      <w:r w:rsidRPr="008D3255">
        <w:rPr>
          <w:b/>
          <w:bCs/>
        </w:rPr>
        <w:t>IS-700.a</w:t>
      </w:r>
      <w:r>
        <w:t xml:space="preserve">: </w:t>
      </w:r>
    </w:p>
    <w:p w14:paraId="085C93C6" w14:textId="294CC887" w:rsidR="001511DD" w:rsidRDefault="00FE0EFB" w:rsidP="008D3255">
      <w:pPr>
        <w:ind w:left="720" w:right="716"/>
      </w:pPr>
      <w:hyperlink r:id="rId14" w:history="1">
        <w:r w:rsidR="001511DD" w:rsidRPr="00A963FC">
          <w:rPr>
            <w:rStyle w:val="Hyperlink"/>
          </w:rPr>
          <w:t>https://training.fema.gov/is/courseoverview.aspx?code=IS-700.a</w:t>
        </w:r>
      </w:hyperlink>
      <w:r w:rsidR="0228F4A6" w:rsidRPr="008D3255">
        <w:rPr>
          <w:rStyle w:val="Hyperlink"/>
        </w:rPr>
        <w:t>https://training.fema.gov/is/courseoverview.aspx?code=IS-700.a</w:t>
      </w:r>
    </w:p>
    <w:p w14:paraId="5FA825AD" w14:textId="77777777" w:rsidR="00190AEE" w:rsidRDefault="00190AEE" w:rsidP="6ECD5871">
      <w:pPr>
        <w:ind w:left="-5" w:right="1"/>
      </w:pPr>
    </w:p>
    <w:p w14:paraId="2BB1EA3E" w14:textId="11078F5F" w:rsidR="00233798" w:rsidRDefault="0730E70F" w:rsidP="009167A3">
      <w:r>
        <w:t xml:space="preserve">If you are unable to complete the basic training courses in one season, you may continue the next year. Note that in such a case, some courses may need to be repeated. Email </w:t>
      </w:r>
      <w:r w:rsidRPr="0730E70F">
        <w:rPr>
          <w:color w:val="0000FF"/>
          <w:u w:val="single"/>
        </w:rPr>
        <w:t>training</w:t>
      </w:r>
      <w:r w:rsidR="00264CCC">
        <w:rPr>
          <w:color w:val="0000FF"/>
          <w:u w:val="single"/>
        </w:rPr>
        <w:t>.admin</w:t>
      </w:r>
      <w:r w:rsidRPr="0730E70F">
        <w:rPr>
          <w:color w:val="0000FF"/>
          <w:u w:val="single"/>
        </w:rPr>
        <w:t>@kcesar.org</w:t>
      </w:r>
      <w:r>
        <w:t xml:space="preserve"> for details.</w:t>
      </w:r>
    </w:p>
    <w:p w14:paraId="3DE528F6" w14:textId="09D4C3C6" w:rsidR="008C2709" w:rsidRPr="00DE6206" w:rsidRDefault="6FF4EF0A" w:rsidP="008D3255">
      <w:pPr>
        <w:pStyle w:val="Heading1"/>
      </w:pPr>
      <w:r w:rsidRPr="00DE6206">
        <w:t>Membership Requirements</w:t>
      </w:r>
    </w:p>
    <w:p w14:paraId="70F263C1" w14:textId="4181E73A" w:rsidR="008C2709" w:rsidRDefault="6ECD5871" w:rsidP="009167A3">
      <w:r>
        <w:t xml:space="preserve">King County ESAR is proud to admit both youth and adult members. The minimum age requirement for this program (upon starting Course B) is either age fourteen and an eighth grade graduate, or age fifteen. There is no maximum age limit. All new members are subject to a background check (repeated every three years) by the King County </w:t>
      </w:r>
      <w:r w:rsidR="00731EE1">
        <w:t xml:space="preserve">Sheriff. </w:t>
      </w:r>
    </w:p>
    <w:p w14:paraId="5B3C24E2" w14:textId="77777777" w:rsidR="008C2709" w:rsidRDefault="00177CF6" w:rsidP="00580D7E">
      <w:pPr>
        <w:jc w:val="left"/>
      </w:pPr>
      <w:r>
        <w:t xml:space="preserve"> </w:t>
      </w:r>
    </w:p>
    <w:p w14:paraId="0D4AB56C" w14:textId="42D9E294" w:rsidR="008C2709" w:rsidRDefault="38FF2450" w:rsidP="009167A3">
      <w:r w:rsidRPr="0072683D">
        <w:t xml:space="preserve">A training fee </w:t>
      </w:r>
      <w:del w:id="53" w:author="Jon Mercer" w:date="2018-05-24T19:45:00Z">
        <w:r w:rsidRPr="0072683D" w:rsidDel="00031E06">
          <w:delText xml:space="preserve">of $125 </w:delText>
        </w:r>
      </w:del>
      <w:r w:rsidRPr="0072683D">
        <w:t>covers the cost of a sighting compass</w:t>
      </w:r>
      <w:ins w:id="54" w:author="Jon Mercer" w:date="2018-05-24T19:46:00Z">
        <w:r w:rsidR="002F7555">
          <w:t xml:space="preserve">, </w:t>
        </w:r>
      </w:ins>
      <w:del w:id="55" w:author="Jon Mercer" w:date="2018-05-24T19:46:00Z">
        <w:r w:rsidRPr="0072683D" w:rsidDel="002F7555">
          <w:delText xml:space="preserve"> ($40 value), </w:delText>
        </w:r>
      </w:del>
      <w:r w:rsidRPr="0072683D">
        <w:t xml:space="preserve">training manual, and navigation kit (including protractor, Rite-in-the-Rain notebook, calculator, and ruler). The fee also covers your registration dues for the current calendar year and the next year, which allows you to complete the basic training course. This non-refundable fee should be </w:t>
      </w:r>
      <w:r w:rsidRPr="008D3255">
        <w:t xml:space="preserve">paid by </w:t>
      </w:r>
      <w:commentRangeStart w:id="56"/>
      <w:r w:rsidRPr="008D3255">
        <w:t>check</w:t>
      </w:r>
      <w:commentRangeEnd w:id="56"/>
      <w:r w:rsidR="00641F77">
        <w:rPr>
          <w:rStyle w:val="CommentReference"/>
        </w:rPr>
        <w:commentReference w:id="56"/>
      </w:r>
      <w:r w:rsidRPr="008D3255">
        <w:t xml:space="preserve"> as you arrive at Course B (please, no cash). </w:t>
      </w:r>
      <w:commentRangeStart w:id="57"/>
      <w:r w:rsidRPr="008D3255">
        <w:t>Subsequent dues are $15 per year (</w:t>
      </w:r>
      <w:del w:id="58" w:author="Jon Mercer" w:date="2018-05-24T19:48:00Z">
        <w:r w:rsidRPr="008D3255" w:rsidDel="00907C30">
          <w:delText xml:space="preserve">but </w:delText>
        </w:r>
      </w:del>
      <w:r w:rsidRPr="008D3255">
        <w:t>subject to change)</w:t>
      </w:r>
      <w:commentRangeEnd w:id="57"/>
      <w:r w:rsidR="00233798">
        <w:rPr>
          <w:rStyle w:val="CommentReference"/>
        </w:rPr>
        <w:commentReference w:id="57"/>
      </w:r>
      <w:r w:rsidRPr="008D3255">
        <w:t>.</w:t>
      </w:r>
      <w:r>
        <w:t xml:space="preserve"> </w:t>
      </w:r>
    </w:p>
    <w:p w14:paraId="16C6EBEA" w14:textId="77777777" w:rsidR="008C2709" w:rsidRDefault="00177CF6" w:rsidP="00580D7E">
      <w:pPr>
        <w:jc w:val="left"/>
      </w:pPr>
      <w:r>
        <w:t xml:space="preserve"> </w:t>
      </w:r>
    </w:p>
    <w:p w14:paraId="33364E05" w14:textId="318D15CB" w:rsidR="008C2709" w:rsidRDefault="6ECD5871" w:rsidP="009167A3">
      <w:r>
        <w:t>There will be times during training and on missions where photographs or videos will be taken of ESAR members performing search and rescue activities. These photos or videos may be taken by other SAR volunteers, the news media, or the general public. By joining ESAR, it is implied that permission is given for these images to be distributed and used by whoever took them. This may include use in promotional materials, news reports and web pages on the Internet.</w:t>
      </w:r>
    </w:p>
    <w:p w14:paraId="6EA3E250" w14:textId="5ECC5F3E" w:rsidR="00641F77" w:rsidRDefault="009C376E" w:rsidP="008D3255">
      <w:pPr>
        <w:pStyle w:val="Heading1"/>
      </w:pPr>
      <w:r>
        <w:t xml:space="preserve">Training </w:t>
      </w:r>
      <w:r w:rsidR="00641F77">
        <w:t>Policies</w:t>
      </w:r>
    </w:p>
    <w:p w14:paraId="4AA17F38" w14:textId="77777777" w:rsidR="0072683D" w:rsidRDefault="0072683D" w:rsidP="008D3255">
      <w:pPr>
        <w:pStyle w:val="Heading2"/>
      </w:pPr>
      <w:r>
        <w:t>Co-ed and Adult/Youth Teams in ESAR</w:t>
      </w:r>
    </w:p>
    <w:p w14:paraId="2EBF7EB1" w14:textId="7AE46FF6" w:rsidR="008C2709" w:rsidRDefault="00177CF6" w:rsidP="009167A3">
      <w:pPr>
        <w:ind w:left="-5" w:right="1"/>
      </w:pPr>
      <w:r>
        <w:t xml:space="preserve">Explorer Search and Rescue believes that the adult and youth members of both genders are vital to the organization, and as such are treated as equals both during training and on subsequent missions </w:t>
      </w:r>
      <w:ins w:id="59" w:author="Jon Mercer" w:date="2018-05-24T19:48:00Z">
        <w:r w:rsidR="00B7270A">
          <w:t>and</w:t>
        </w:r>
      </w:ins>
      <w:del w:id="60" w:author="Jon Mercer" w:date="2018-05-24T19:48:00Z">
        <w:r w:rsidDel="00B7270A">
          <w:delText>or</w:delText>
        </w:r>
      </w:del>
      <w:r>
        <w:t xml:space="preserve"> social outings. ESAR also recognizes the need to protect its members and to provide a safe, professional environment at all times. </w:t>
      </w:r>
    </w:p>
    <w:p w14:paraId="009204AA" w14:textId="77777777" w:rsidR="008C2709" w:rsidRDefault="00177CF6" w:rsidP="00580D7E">
      <w:pPr>
        <w:spacing w:after="0" w:line="259" w:lineRule="auto"/>
        <w:jc w:val="left"/>
      </w:pPr>
      <w:r>
        <w:t xml:space="preserve"> </w:t>
      </w:r>
    </w:p>
    <w:p w14:paraId="1E3BF01A" w14:textId="7853AD66" w:rsidR="008C2709" w:rsidRDefault="00177CF6" w:rsidP="009167A3">
      <w:pPr>
        <w:ind w:left="-5" w:right="1"/>
      </w:pPr>
      <w:r>
        <w:t>During training at Camp Edward</w:t>
      </w:r>
      <w:del w:id="61" w:author="Jon Mercer" w:date="2018-05-24T19:50:00Z">
        <w:r w:rsidDel="009F7D89">
          <w:delText>s</w:delText>
        </w:r>
      </w:del>
      <w:r>
        <w:t xml:space="preserve">, teams will consist of same </w:t>
      </w:r>
      <w:r w:rsidR="00DE6206">
        <w:t>gender</w:t>
      </w:r>
      <w:r>
        <w:t>, similarly aged members, or will be large enough to provide accountability.  ESAR is affiliated with the Learning for Life division of the</w:t>
      </w:r>
      <w:del w:id="62" w:author="Jon Mercer" w:date="2018-05-24T19:50:00Z">
        <w:r w:rsidDel="00CA7FF1">
          <w:delText xml:space="preserve"> Boy</w:delText>
        </w:r>
      </w:del>
      <w:r>
        <w:t xml:space="preserve"> </w:t>
      </w:r>
      <w:ins w:id="63" w:author="Jon Mercer" w:date="2018-05-24T19:50:00Z">
        <w:r w:rsidR="009F7D89">
          <w:t xml:space="preserve">Boy </w:t>
        </w:r>
      </w:ins>
      <w:r>
        <w:t>Scouts, and ESAR’s Basic Training takes place on Scout property (Camp Edward</w:t>
      </w:r>
      <w:del w:id="64" w:author="Jon Mercer" w:date="2018-05-24T19:50:00Z">
        <w:r w:rsidDel="009F7D89">
          <w:delText>s</w:delText>
        </w:r>
      </w:del>
      <w:r>
        <w:t xml:space="preserve">). Boy Scout policy prohibits mixed </w:t>
      </w:r>
      <w:r w:rsidR="00DE6206">
        <w:t>gender</w:t>
      </w:r>
      <w:r>
        <w:t xml:space="preserve"> and adult/youth sleeping arrangements. Also, in mixed aged teams one partner often over-assists the other during Courses I and II. When this is observed, the team is sent home; when cases of over-assisting are missed, it results in ESAR having a team member who cannot p</w:t>
      </w:r>
      <w:ins w:id="65" w:author="Jon Mercer" w:date="2018-05-24T19:52:00Z">
        <w:r w:rsidR="00703365">
          <w:t>erform</w:t>
        </w:r>
      </w:ins>
      <w:del w:id="66" w:author="Jon Mercer" w:date="2018-05-24T19:52:00Z">
        <w:r w:rsidDel="00703365">
          <w:delText>rovide</w:delText>
        </w:r>
      </w:del>
      <w:r>
        <w:t xml:space="preserve"> </w:t>
      </w:r>
      <w:ins w:id="67" w:author="Jon Mercer" w:date="2018-05-24T19:52:00Z">
        <w:r w:rsidR="00F4141B">
          <w:t>needed skills</w:t>
        </w:r>
      </w:ins>
      <w:del w:id="68" w:author="Jon Mercer" w:date="2018-05-24T19:52:00Z">
        <w:r w:rsidDel="00F4141B">
          <w:delText>their fair share</w:delText>
        </w:r>
      </w:del>
      <w:r>
        <w:t xml:space="preserve"> during actual missions. While ESAR encourages families to go through training together, during Course I and II they will not be allowed to be teamed together.  </w:t>
      </w:r>
    </w:p>
    <w:p w14:paraId="70673C5A" w14:textId="77777777" w:rsidR="008C2709" w:rsidRDefault="00177CF6" w:rsidP="00580D7E">
      <w:pPr>
        <w:spacing w:after="0" w:line="259" w:lineRule="auto"/>
        <w:jc w:val="left"/>
      </w:pPr>
      <w:r>
        <w:lastRenderedPageBreak/>
        <w:t xml:space="preserve"> </w:t>
      </w:r>
    </w:p>
    <w:p w14:paraId="4A80A5F7" w14:textId="15B6136B" w:rsidR="0072683D" w:rsidRDefault="00177CF6" w:rsidP="009167A3">
      <w:pPr>
        <w:ind w:left="-5" w:right="1"/>
      </w:pPr>
      <w:r>
        <w:t xml:space="preserve">In some instances, a small mixed </w:t>
      </w:r>
      <w:r w:rsidR="00025211">
        <w:t>gender</w:t>
      </w:r>
      <w:r>
        <w:t xml:space="preserve"> team may be created in order to facilitate training. In these cases, appropriate supervision will be provided, and sleeping arrangements will be chaperoned. ESAR personnel will never be asked to participate in an environment that makes them uncomfortable. </w:t>
      </w:r>
    </w:p>
    <w:p w14:paraId="1B9A8D95" w14:textId="1371BF02" w:rsidR="008C2709" w:rsidRDefault="008C2709" w:rsidP="008D3255">
      <w:pPr>
        <w:ind w:left="-5" w:right="1"/>
      </w:pPr>
    </w:p>
    <w:p w14:paraId="2208D748" w14:textId="77777777" w:rsidR="008C2709" w:rsidRDefault="00177CF6" w:rsidP="008D3255">
      <w:pPr>
        <w:pStyle w:val="Heading2"/>
      </w:pPr>
      <w:r>
        <w:t xml:space="preserve">Class Size Limits </w:t>
      </w:r>
      <w:bookmarkStart w:id="69" w:name="_GoBack"/>
      <w:bookmarkEnd w:id="69"/>
    </w:p>
    <w:p w14:paraId="7548EC63" w14:textId="12B4915F" w:rsidR="0072683D" w:rsidRDefault="00177CF6" w:rsidP="009167A3">
      <w:pPr>
        <w:spacing w:after="0" w:line="259" w:lineRule="auto"/>
      </w:pPr>
      <w:r>
        <w:t>Over the last few years, we have had a surge in basic trainee attendance. While this has greatly increased the size of our graduating classes, it has not significantly increased the number of active SAR members showing up to missions. At the same time, it has overwhelmed the staff at our basic trainings, the areas in which we train, and the patience of our trainees as they are forced to endure large class sizes.</w:t>
      </w:r>
    </w:p>
    <w:p w14:paraId="41AF7D5B" w14:textId="7AD2BA37" w:rsidR="008C2709" w:rsidRDefault="008C2709" w:rsidP="0061487B">
      <w:pPr>
        <w:spacing w:after="0" w:line="259" w:lineRule="auto"/>
        <w:jc w:val="left"/>
      </w:pPr>
    </w:p>
    <w:p w14:paraId="4AC17E43" w14:textId="7F350F57" w:rsidR="008C2709" w:rsidRDefault="6ECD5871" w:rsidP="001808DB">
      <w:pPr>
        <w:ind w:left="-5" w:right="78"/>
      </w:pPr>
      <w:r>
        <w:t xml:space="preserve">In light of this, the ESAR Training Director has instituted class-size limits. Courses B and C will have a limit of 30 attendees. Courses I, II, and III will have a limit of 35 attendees. </w:t>
      </w:r>
      <w:r w:rsidR="001808DB">
        <w:t>The class size limit helps ensure that all trainees receive a high-quality training experience.</w:t>
      </w:r>
      <w:r w:rsidR="001808DB">
        <w:t xml:space="preserve"> </w:t>
      </w:r>
      <w:r>
        <w:t>This asks of you, our basic trainee, that you RSVP in advance for each training course, and that you plan ahead in c</w:t>
      </w:r>
      <w:r w:rsidR="001808DB">
        <w:t>hoosing your training weekends.</w:t>
      </w:r>
    </w:p>
    <w:p w14:paraId="04F31CD5" w14:textId="77777777" w:rsidR="001808DB" w:rsidRDefault="001808DB" w:rsidP="009167A3">
      <w:pPr>
        <w:ind w:left="-5" w:right="78"/>
      </w:pPr>
    </w:p>
    <w:p w14:paraId="7DA5C382" w14:textId="1D398416" w:rsidR="001808DB" w:rsidRDefault="001808DB" w:rsidP="009167A3">
      <w:pPr>
        <w:ind w:left="-5" w:right="78"/>
      </w:pPr>
      <w:r w:rsidRPr="001808DB">
        <w:t>The planning, organization, and execution of our training program requires a significant time investment by our volunteers, and a donation-funded financial investment that is only partially</w:t>
      </w:r>
      <w:r>
        <w:t xml:space="preserve"> offset by our training fee. It</w:t>
      </w:r>
      <w:r w:rsidRPr="001808DB">
        <w:t xml:space="preserve">s purpose is to </w:t>
      </w:r>
      <w:r>
        <w:t>prepare future Search &amp; Rescue v</w:t>
      </w:r>
      <w:r w:rsidRPr="001808DB">
        <w:t>olunteers to be active participants in our organization. If you are merely looking for navigation or wilderness survival training there are more-appropriate places to take such courses. Please be respectful and reserve the space available on our course for those who are seeking to become active SAR volunteers.</w:t>
      </w:r>
    </w:p>
    <w:p w14:paraId="44682FEE" w14:textId="77777777" w:rsidR="008C2709" w:rsidRDefault="00177CF6">
      <w:pPr>
        <w:spacing w:after="0" w:line="259" w:lineRule="auto"/>
      </w:pPr>
      <w:r>
        <w:t xml:space="preserve"> </w:t>
      </w:r>
    </w:p>
    <w:p w14:paraId="2A357DD7" w14:textId="38747D3C" w:rsidR="008C2709" w:rsidRDefault="0072683D" w:rsidP="008D3255">
      <w:pPr>
        <w:pStyle w:val="Heading1"/>
      </w:pPr>
      <w:r>
        <w:t>Course Outline</w:t>
      </w:r>
    </w:p>
    <w:p w14:paraId="2A3DA273" w14:textId="21A5034D" w:rsidR="0072683D" w:rsidRDefault="00177CF6" w:rsidP="008D3255">
      <w:pPr>
        <w:pStyle w:val="Heading2"/>
      </w:pPr>
      <w:r>
        <w:t>C</w:t>
      </w:r>
      <w:r w:rsidR="0072683D">
        <w:t>ourse</w:t>
      </w:r>
      <w:r>
        <w:t xml:space="preserve"> A:  Introduction to Explorer Search and Rescue</w:t>
      </w:r>
    </w:p>
    <w:p w14:paraId="161A0653" w14:textId="7EC3086B" w:rsidR="0072683D" w:rsidRDefault="0072683D" w:rsidP="008D3255">
      <w:pPr>
        <w:ind w:left="-5" w:right="1"/>
        <w:rPr>
          <w:rStyle w:val="Emphasis"/>
        </w:rPr>
      </w:pPr>
      <w:r>
        <w:rPr>
          <w:rStyle w:val="Emphasis"/>
        </w:rPr>
        <w:t xml:space="preserve">Time Commitment: </w:t>
      </w:r>
      <w:r w:rsidRPr="008D3255">
        <w:rPr>
          <w:rStyle w:val="Emphasis"/>
        </w:rPr>
        <w:t>2 hours, generally on a weeknight.</w:t>
      </w:r>
    </w:p>
    <w:p w14:paraId="0CDDC8E7" w14:textId="032A48B9" w:rsidR="000D4E88" w:rsidRPr="008D3255" w:rsidRDefault="000D4E88" w:rsidP="008D3255">
      <w:pPr>
        <w:ind w:left="-5" w:right="1"/>
        <w:rPr>
          <w:rStyle w:val="Emphasis"/>
        </w:rPr>
      </w:pPr>
      <w:r>
        <w:rPr>
          <w:rStyle w:val="Emphasis"/>
        </w:rPr>
        <w:t>Class Size Limit:</w:t>
      </w:r>
      <w:ins w:id="70" w:author="Jon Mercer" w:date="2018-05-24T19:59:00Z">
        <w:r w:rsidR="009E10CC">
          <w:rPr>
            <w:rStyle w:val="Emphasis"/>
          </w:rPr>
          <w:t xml:space="preserve"> </w:t>
        </w:r>
        <w:r w:rsidR="00A14513">
          <w:rPr>
            <w:rStyle w:val="Emphasis"/>
          </w:rPr>
          <w:t>25</w:t>
        </w:r>
      </w:ins>
      <w:del w:id="71" w:author="Jon Mercer" w:date="2018-05-24T19:58:00Z">
        <w:r w:rsidDel="009E10CC">
          <w:rPr>
            <w:rStyle w:val="Emphasis"/>
          </w:rPr>
          <w:delText xml:space="preserve"> No Limit</w:delText>
        </w:r>
      </w:del>
    </w:p>
    <w:p w14:paraId="1C608189" w14:textId="0B5CDF67" w:rsidR="0072683D" w:rsidRPr="00083BF5" w:rsidRDefault="00BE1F15" w:rsidP="009167A3">
      <w:pPr>
        <w:ind w:left="-5" w:right="1"/>
        <w:rPr>
          <w:b/>
        </w:rPr>
      </w:pPr>
      <w:ins w:id="72" w:author="Jon Mercer" w:date="2018-05-24T20:00:00Z">
        <w:r>
          <w:t xml:space="preserve">This </w:t>
        </w:r>
      </w:ins>
      <w:del w:id="73" w:author="Jon Mercer" w:date="2018-05-24T19:59:00Z">
        <w:r w:rsidR="00177CF6" w:rsidDel="00A14513">
          <w:delText>This</w:delText>
        </w:r>
        <w:r w:rsidR="0072683D" w:rsidRPr="131B2227" w:rsidDel="00A14513">
          <w:delText xml:space="preserve"> </w:delText>
        </w:r>
        <w:r w:rsidR="00177CF6" w:rsidDel="00A14513">
          <w:delText>in-town weeknight i</w:delText>
        </w:r>
      </w:del>
      <w:ins w:id="74" w:author="Jon Mercer" w:date="2018-05-24T20:00:00Z">
        <w:r>
          <w:t>i</w:t>
        </w:r>
      </w:ins>
      <w:r w:rsidR="00177CF6">
        <w:t>nformational meeting</w:t>
      </w:r>
      <w:ins w:id="75" w:author="Jon Mercer" w:date="2018-05-24T20:00:00Z">
        <w:r>
          <w:t xml:space="preserve"> is</w:t>
        </w:r>
      </w:ins>
      <w:r w:rsidR="00177CF6">
        <w:t xml:space="preserve"> used to present ESAR objectives, organization and procedures. Discussions center on basic training course content, requirements for team member field qualification, and personal equipment needs.</w:t>
      </w:r>
      <w:ins w:id="76" w:author="Jon Mercer" w:date="2018-05-24T19:59:00Z">
        <w:r w:rsidR="00A14513">
          <w:t xml:space="preserve"> </w:t>
        </w:r>
      </w:ins>
      <w:r w:rsidR="001808DB">
        <w:t xml:space="preserve">Please register at </w:t>
      </w:r>
      <w:hyperlink r:id="rId16" w:history="1">
        <w:r w:rsidR="001808DB" w:rsidRPr="001808DB">
          <w:rPr>
            <w:rStyle w:val="Hyperlink"/>
          </w:rPr>
          <w:t>https://www.kc</w:t>
        </w:r>
        <w:r w:rsidR="001808DB" w:rsidRPr="001808DB">
          <w:rPr>
            <w:rStyle w:val="Hyperlink"/>
          </w:rPr>
          <w:t>e</w:t>
        </w:r>
        <w:r w:rsidR="001808DB" w:rsidRPr="001808DB">
          <w:rPr>
            <w:rStyle w:val="Hyperlink"/>
          </w:rPr>
          <w:t>sar.org</w:t>
        </w:r>
      </w:hyperlink>
      <w:ins w:id="77" w:author="Jon Mercer" w:date="2018-05-24T19:59:00Z">
        <w:r w:rsidR="00A14513">
          <w:t>.</w:t>
        </w:r>
      </w:ins>
      <w:ins w:id="78" w:author="Jon Mercer" w:date="2018-05-24T20:00:00Z">
        <w:r w:rsidR="00C251B4">
          <w:t xml:space="preserve"> </w:t>
        </w:r>
        <w:r w:rsidR="00C251B4" w:rsidRPr="00083BF5">
          <w:rPr>
            <w:b/>
          </w:rPr>
          <w:t>Bring your government issued ID</w:t>
        </w:r>
      </w:ins>
      <w:ins w:id="79" w:author="Jon Mercer" w:date="2018-05-24T20:01:00Z">
        <w:r w:rsidR="00C251B4" w:rsidRPr="00083BF5">
          <w:rPr>
            <w:b/>
          </w:rPr>
          <w:t xml:space="preserve"> and proof of auto insurance if applicable. </w:t>
        </w:r>
      </w:ins>
    </w:p>
    <w:p w14:paraId="7A57401D" w14:textId="50DB0D97" w:rsidR="008C2709" w:rsidRDefault="008C2709" w:rsidP="008D3255">
      <w:pPr>
        <w:ind w:left="-5" w:right="1"/>
      </w:pPr>
    </w:p>
    <w:p w14:paraId="294DB835" w14:textId="09833EF9" w:rsidR="008C2709" w:rsidRDefault="0072683D" w:rsidP="008D3255">
      <w:pPr>
        <w:pStyle w:val="Heading2"/>
      </w:pPr>
      <w:r>
        <w:t>Course</w:t>
      </w:r>
      <w:r w:rsidR="6ECD5871">
        <w:t xml:space="preserve"> B:  </w:t>
      </w:r>
      <w:r w:rsidR="0065772F">
        <w:t>Navigation Basics (</w:t>
      </w:r>
      <w:r w:rsidR="6ECD5871">
        <w:t>Map and Compass</w:t>
      </w:r>
      <w:r w:rsidR="0065772F">
        <w:t>)</w:t>
      </w:r>
      <w:r w:rsidR="001511DD">
        <w:t>, First Aid</w:t>
      </w:r>
      <w:r w:rsidR="0065772F">
        <w:t>/CPR/AED Certification</w:t>
      </w:r>
      <w:r w:rsidR="00CA6C8D">
        <w:t>, Gear Review</w:t>
      </w:r>
    </w:p>
    <w:p w14:paraId="7F1C14AF" w14:textId="5244D618" w:rsidR="0072683D" w:rsidRDefault="0072683D">
      <w:pPr>
        <w:ind w:left="-5" w:right="1"/>
        <w:rPr>
          <w:rStyle w:val="Emphasis"/>
        </w:rPr>
      </w:pPr>
      <w:r>
        <w:rPr>
          <w:rStyle w:val="Emphasis"/>
        </w:rPr>
        <w:t xml:space="preserve">Time Commitment: </w:t>
      </w:r>
      <w:r w:rsidR="001511DD">
        <w:rPr>
          <w:rStyle w:val="Emphasis"/>
        </w:rPr>
        <w:t>16</w:t>
      </w:r>
      <w:r>
        <w:rPr>
          <w:rStyle w:val="Emphasis"/>
        </w:rPr>
        <w:t xml:space="preserve"> hours, </w:t>
      </w:r>
      <w:r w:rsidR="00083BF5">
        <w:rPr>
          <w:rStyle w:val="Emphasis"/>
        </w:rPr>
        <w:t>1-2 weekend days, 2-3 weeknights</w:t>
      </w:r>
      <w:r w:rsidR="001511DD">
        <w:rPr>
          <w:rStyle w:val="Emphasis"/>
        </w:rPr>
        <w:t xml:space="preserve"> (</w:t>
      </w:r>
      <w:r w:rsidR="00CA6C8D">
        <w:rPr>
          <w:rStyle w:val="Emphasis"/>
        </w:rPr>
        <w:t>no overnight camping</w:t>
      </w:r>
      <w:r w:rsidR="001511DD">
        <w:rPr>
          <w:rStyle w:val="Emphasis"/>
        </w:rPr>
        <w:t>).</w:t>
      </w:r>
    </w:p>
    <w:p w14:paraId="1ABA3F44" w14:textId="2DBB7E01" w:rsidR="000D4E88" w:rsidRPr="008D3255" w:rsidRDefault="000D4E88" w:rsidP="008D3255">
      <w:pPr>
        <w:ind w:right="716"/>
        <w:rPr>
          <w:rStyle w:val="Emphasis"/>
        </w:rPr>
      </w:pPr>
      <w:r>
        <w:rPr>
          <w:rStyle w:val="Emphasis"/>
        </w:rPr>
        <w:t xml:space="preserve">Class Size Limit: </w:t>
      </w:r>
      <w:r w:rsidRPr="008D3255">
        <w:rPr>
          <w:rStyle w:val="Emphasis"/>
        </w:rPr>
        <w:t>30 trainees maximum</w:t>
      </w:r>
    </w:p>
    <w:p w14:paraId="45E07677" w14:textId="4F2D89C6" w:rsidR="00083BF5" w:rsidRDefault="00083BF5">
      <w:pPr>
        <w:ind w:left="-5" w:right="1"/>
      </w:pPr>
    </w:p>
    <w:p w14:paraId="210B42E7" w14:textId="58321C39" w:rsidR="00083BF5" w:rsidRPr="00083BF5" w:rsidRDefault="00083BF5">
      <w:pPr>
        <w:ind w:left="-5" w:right="1"/>
        <w:rPr>
          <w:rFonts w:asciiTheme="majorHAnsi" w:eastAsiaTheme="majorEastAsia" w:hAnsiTheme="majorHAnsi" w:cstheme="majorBidi"/>
          <w:color w:val="2E74B5" w:themeColor="accent1" w:themeShade="BF"/>
          <w:sz w:val="26"/>
          <w:szCs w:val="26"/>
        </w:rPr>
      </w:pPr>
      <w:r w:rsidRPr="00083BF5">
        <w:rPr>
          <w:rFonts w:asciiTheme="majorHAnsi" w:eastAsiaTheme="majorEastAsia" w:hAnsiTheme="majorHAnsi" w:cstheme="majorBidi"/>
          <w:color w:val="2E74B5" w:themeColor="accent1" w:themeShade="BF"/>
          <w:sz w:val="26"/>
          <w:szCs w:val="26"/>
        </w:rPr>
        <w:t>Course B Navigation</w:t>
      </w:r>
    </w:p>
    <w:p w14:paraId="00802A3D" w14:textId="210131CE" w:rsidR="00B96F66" w:rsidRDefault="00B96F66" w:rsidP="009167A3">
      <w:pPr>
        <w:ind w:left="-5" w:right="1"/>
      </w:pPr>
      <w:r>
        <w:t>Day 1</w:t>
      </w:r>
      <w:r w:rsidR="001511DD">
        <w:t xml:space="preserve"> of</w:t>
      </w:r>
      <w:r w:rsidR="00083BF5">
        <w:t xml:space="preserve"> Navigation, an i</w:t>
      </w:r>
      <w:r w:rsidR="6ECD5871">
        <w:t>n-town weekend day</w:t>
      </w:r>
      <w:r w:rsidR="001511DD">
        <w:t xml:space="preserve"> will</w:t>
      </w:r>
      <w:r w:rsidR="6ECD5871">
        <w:t xml:space="preserve"> cover necessary survival skills to prepare trainees for</w:t>
      </w:r>
      <w:r w:rsidR="00282E70">
        <w:t xml:space="preserve"> Course C,</w:t>
      </w:r>
      <w:r w:rsidR="6ECD5871">
        <w:t xml:space="preserve"> a full weekend of outdoor search training</w:t>
      </w:r>
      <w:r w:rsidR="00BB5605" w:rsidRPr="131B2227">
        <w:t xml:space="preserve">. </w:t>
      </w:r>
      <w:r w:rsidR="6ECD5871">
        <w:t xml:space="preserve">The first half of the day will </w:t>
      </w:r>
      <w:r w:rsidR="001511DD">
        <w:t xml:space="preserve">include instruction and practical application of wilderness navigation skills. Topics include </w:t>
      </w:r>
      <w:r w:rsidR="6ECD5871">
        <w:t>the basic features of maps, the coordinate systems used in search and rescue, how to plot locations on a map, and how to navigate using a map and compass together. Class exercises are interactive; trainees will be given a Navigation Kit (compass, ruler, protractor, pencil) when they check in and pay their registration fee.</w:t>
      </w:r>
      <w:r w:rsidR="00BB5605" w:rsidRPr="131B2227">
        <w:t xml:space="preserve"> </w:t>
      </w:r>
      <w:r w:rsidR="687886D4">
        <w:t xml:space="preserve">The second half of </w:t>
      </w:r>
      <w:r w:rsidR="00083BF5">
        <w:t xml:space="preserve">the day </w:t>
      </w:r>
      <w:r w:rsidR="00282E70">
        <w:t>wraps up with a</w:t>
      </w:r>
      <w:r w:rsidR="687886D4">
        <w:t xml:space="preserve"> </w:t>
      </w:r>
      <w:r w:rsidR="001511DD">
        <w:t>required</w:t>
      </w:r>
      <w:r w:rsidR="687886D4">
        <w:t xml:space="preserve"> meeting </w:t>
      </w:r>
      <w:r w:rsidR="00282E70">
        <w:t>to discuss and answer any questions about what to expect at Course C</w:t>
      </w:r>
      <w:r>
        <w:t>.</w:t>
      </w:r>
    </w:p>
    <w:p w14:paraId="5C557428" w14:textId="77777777" w:rsidR="00B96F66" w:rsidRDefault="00B96F66">
      <w:pPr>
        <w:ind w:left="-5" w:right="1"/>
      </w:pPr>
    </w:p>
    <w:p w14:paraId="3132CE3D" w14:textId="77777777" w:rsidR="0065772F" w:rsidRDefault="0065772F" w:rsidP="0EAF9CEF">
      <w:pPr>
        <w:pStyle w:val="Heading3"/>
        <w:ind w:left="720" w:right="716"/>
      </w:pPr>
      <w:r>
        <w:t>Badge Photo</w:t>
      </w:r>
    </w:p>
    <w:p w14:paraId="1FE2FE75" w14:textId="7737E60C" w:rsidR="0065772F" w:rsidRDefault="0065772F" w:rsidP="009167A3">
      <w:pPr>
        <w:ind w:left="720" w:right="716"/>
      </w:pPr>
      <w:r>
        <w:t>On the first day of Course B we will be taking photographs when you sign in. This photo will help us put faces to names during training and it will be your badge photo once you have completed training.</w:t>
      </w:r>
    </w:p>
    <w:p w14:paraId="42075874" w14:textId="77777777" w:rsidR="0065772F" w:rsidRPr="0065772F" w:rsidRDefault="0065772F" w:rsidP="00D86D76">
      <w:pPr>
        <w:ind w:left="720" w:right="716"/>
      </w:pPr>
    </w:p>
    <w:p w14:paraId="080C0620" w14:textId="051EBEE0" w:rsidR="00B96F66" w:rsidRDefault="00B96F66" w:rsidP="008D3255">
      <w:pPr>
        <w:pStyle w:val="Heading3"/>
        <w:ind w:left="720" w:right="716"/>
      </w:pPr>
      <w:r>
        <w:lastRenderedPageBreak/>
        <w:t>Gear Check</w:t>
      </w:r>
    </w:p>
    <w:p w14:paraId="41521BC8" w14:textId="5749429D" w:rsidR="00B96F66" w:rsidRDefault="00282E70" w:rsidP="009167A3">
      <w:pPr>
        <w:ind w:left="720" w:right="716"/>
      </w:pPr>
      <w:r>
        <w:t>Plan on bringing your 48-hour pack</w:t>
      </w:r>
      <w:ins w:id="80" w:author="Jon Mercer" w:date="2018-05-24T20:03:00Z">
        <w:r w:rsidR="00DC575D">
          <w:t xml:space="preserve"> to </w:t>
        </w:r>
        <w:r w:rsidR="007E4A84">
          <w:t>C</w:t>
        </w:r>
        <w:r w:rsidR="00DC575D">
          <w:t>ourse B</w:t>
        </w:r>
        <w:r w:rsidR="007E4A84">
          <w:t xml:space="preserve"> Navigation</w:t>
        </w:r>
      </w:ins>
      <w:r>
        <w:t>, including any clothing/gear that you intend to bring into the field. It</w:t>
      </w:r>
      <w:r w:rsidR="00B96F66">
        <w:t>’</w:t>
      </w:r>
      <w:r>
        <w:t xml:space="preserve">s okay if you don’t have all of your gear at this point, </w:t>
      </w:r>
      <w:r w:rsidR="00B96F66">
        <w:t xml:space="preserve">however your pack must be complete prior to Course C. </w:t>
      </w:r>
      <w:r w:rsidR="687886D4">
        <w:t>Staff will</w:t>
      </w:r>
      <w:r>
        <w:t xml:space="preserve"> be available to</w:t>
      </w:r>
      <w:r w:rsidR="687886D4">
        <w:t xml:space="preserve"> evaluate your personal gear</w:t>
      </w:r>
      <w:r>
        <w:t xml:space="preserve"> and answer questions so that you are prepared</w:t>
      </w:r>
      <w:r w:rsidR="687886D4">
        <w:t xml:space="preserve"> to maximize your experience at Course C</w:t>
      </w:r>
      <w:r>
        <w:t>.</w:t>
      </w:r>
      <w:r w:rsidR="00CC6C23">
        <w:t xml:space="preserve"> </w:t>
      </w:r>
      <w:proofErr w:type="gramStart"/>
      <w:ins w:id="81" w:author="Jon Mercer" w:date="2018-05-24T20:03:00Z">
        <w:r w:rsidR="007E4A84">
          <w:t xml:space="preserve">For additional info email </w:t>
        </w:r>
      </w:ins>
      <w:ins w:id="82" w:author="Jon Mercer (Unisys Corp)" w:date="2018-05-24T20:04:00Z">
        <w:r w:rsidR="007E4A84">
          <w:fldChar w:fldCharType="begin"/>
        </w:r>
      </w:ins>
      <w:ins w:id="83" w:author="Jon Mercer" w:date="2018-05-24T20:04:00Z">
        <w:r w:rsidR="007E4A84">
          <w:instrText xml:space="preserve"> HYPERLINK "mailto:</w:instrText>
        </w:r>
      </w:ins>
      <w:ins w:id="84" w:author="Jon Mercer" w:date="2018-05-24T20:03:00Z">
        <w:r w:rsidR="007E4A84">
          <w:instrText>gearlist@</w:instrText>
        </w:r>
      </w:ins>
      <w:ins w:id="85" w:author="Jon Mercer" w:date="2018-05-24T20:04:00Z">
        <w:r w:rsidR="007E4A84">
          <w:instrText>kc</w:instrText>
        </w:r>
      </w:ins>
      <w:ins w:id="86" w:author="Jon Mercer" w:date="2018-05-24T20:03:00Z">
        <w:r w:rsidR="007E4A84">
          <w:instrText>esar</w:instrText>
        </w:r>
      </w:ins>
      <w:ins w:id="87" w:author="Jon Mercer" w:date="2018-05-24T20:04:00Z">
        <w:r w:rsidR="007E4A84">
          <w:instrText xml:space="preserve">.org" </w:instrText>
        </w:r>
      </w:ins>
      <w:ins w:id="88" w:author="Jon Mercer (Unisys Corp)" w:date="2018-05-24T20:04:00Z">
        <w:r w:rsidR="007E4A84">
          <w:fldChar w:fldCharType="separate"/>
        </w:r>
      </w:ins>
      <w:ins w:id="89" w:author="Jon Mercer" w:date="2018-05-24T20:03:00Z">
        <w:r w:rsidR="007E4A84" w:rsidRPr="00AF496D">
          <w:rPr>
            <w:rStyle w:val="Hyperlink"/>
          </w:rPr>
          <w:t>gearlist@</w:t>
        </w:r>
      </w:ins>
      <w:ins w:id="90" w:author="Jon Mercer" w:date="2018-05-24T20:04:00Z">
        <w:r w:rsidR="007E4A84" w:rsidRPr="00AF496D">
          <w:rPr>
            <w:rStyle w:val="Hyperlink"/>
          </w:rPr>
          <w:t>kc</w:t>
        </w:r>
      </w:ins>
      <w:ins w:id="91" w:author="Jon Mercer" w:date="2018-05-24T20:03:00Z">
        <w:r w:rsidR="007E4A84" w:rsidRPr="00AF496D">
          <w:rPr>
            <w:rStyle w:val="Hyperlink"/>
          </w:rPr>
          <w:t>esar</w:t>
        </w:r>
      </w:ins>
      <w:ins w:id="92" w:author="Jon Mercer" w:date="2018-05-24T20:04:00Z">
        <w:r w:rsidR="007E4A84" w:rsidRPr="00AF496D">
          <w:rPr>
            <w:rStyle w:val="Hyperlink"/>
          </w:rPr>
          <w:t>.org</w:t>
        </w:r>
      </w:ins>
      <w:ins w:id="93" w:author="Jon Mercer (Unisys Corp)" w:date="2018-05-24T20:04:00Z">
        <w:r w:rsidR="007E4A84">
          <w:fldChar w:fldCharType="end"/>
        </w:r>
      </w:ins>
      <w:ins w:id="94" w:author="Jon Mercer" w:date="2018-05-24T20:04:00Z">
        <w:r w:rsidR="007E4A84">
          <w:t>.</w:t>
        </w:r>
      </w:ins>
      <w:proofErr w:type="gramEnd"/>
      <w:ins w:id="95" w:author="Guest User" w:date="2018-06-01T19:52:00Z">
        <w:r w:rsidR="1604F003">
          <w:t xml:space="preserve">  </w:t>
        </w:r>
      </w:ins>
    </w:p>
    <w:p w14:paraId="5F940A14" w14:textId="77777777" w:rsidR="00B96F66" w:rsidRDefault="00B96F66" w:rsidP="008D3255">
      <w:pPr>
        <w:ind w:right="716"/>
      </w:pPr>
    </w:p>
    <w:p w14:paraId="7184BB96" w14:textId="59538837" w:rsidR="00B96F66" w:rsidDel="00A447EC" w:rsidRDefault="00B96F66" w:rsidP="008D3255">
      <w:pPr>
        <w:ind w:right="-4"/>
        <w:rPr>
          <w:del w:id="96" w:author="Jon Mercer" w:date="2018-05-24T20:04:00Z"/>
        </w:rPr>
      </w:pPr>
      <w:del w:id="97" w:author="Jon Mercer" w:date="2018-05-24T20:04:00Z">
        <w:r w:rsidDel="00A447EC">
          <w:delText xml:space="preserve">Day 2 of these in-town weekend days </w:delText>
        </w:r>
        <w:r w:rsidR="00FC2EA3" w:rsidDel="00A447EC">
          <w:delText>will be spent completing the First Aid/CPR/AED training, for which you will receive an American Heart Association Heartsaver® certification. This class will be enhanced to include advanced splinting techniques and training on Search &amp; Rescue equipment that you may encounter in the field.</w:delText>
        </w:r>
      </w:del>
    </w:p>
    <w:p w14:paraId="6B95F1A2" w14:textId="0CBBA1A3" w:rsidR="008C2709" w:rsidRDefault="008C2709" w:rsidP="6ECD5871">
      <w:pPr>
        <w:spacing w:after="0" w:line="259" w:lineRule="auto"/>
      </w:pPr>
    </w:p>
    <w:p w14:paraId="157B0905" w14:textId="52CD9B1A" w:rsidR="00083BF5" w:rsidRDefault="00083BF5" w:rsidP="008D3255">
      <w:pPr>
        <w:pStyle w:val="Heading2"/>
      </w:pPr>
      <w:r>
        <w:t>Course B Medical Classes</w:t>
      </w:r>
    </w:p>
    <w:p w14:paraId="5986290C" w14:textId="63ED08E3" w:rsidR="0053235B" w:rsidRDefault="00083BF5" w:rsidP="00E37734">
      <w:r>
        <w:t xml:space="preserve">Prior to attending Course C, you will need to complete </w:t>
      </w:r>
      <w:r w:rsidR="0053235B">
        <w:t xml:space="preserve">the </w:t>
      </w:r>
      <w:r>
        <w:t>Introduction to Medical</w:t>
      </w:r>
      <w:r w:rsidR="0053235B">
        <w:t xml:space="preserve"> course</w:t>
      </w:r>
      <w:r>
        <w:t xml:space="preserve">. This course covers preventing hypothermia, and </w:t>
      </w:r>
      <w:r w:rsidR="0053235B">
        <w:t>arriving on scene as a wilderness rescuer. Prior to attending Course 3 you will need to take two additional classes which focus on splinting. You may not submit qualifications to avoid these classes, as you need to have consistent training to work as a cohesive team with the rest of SAR. You will need to be able to splint a forearm and an ankle before attending Course 3.</w:t>
      </w:r>
    </w:p>
    <w:p w14:paraId="34C40DFC" w14:textId="6BE55F4E" w:rsidR="00083BF5" w:rsidRPr="00083BF5" w:rsidRDefault="00083BF5" w:rsidP="00083BF5">
      <w:r>
        <w:t xml:space="preserve"> </w:t>
      </w:r>
    </w:p>
    <w:p w14:paraId="6181EC38" w14:textId="5A41482F" w:rsidR="00BB5605" w:rsidRDefault="00BB5605" w:rsidP="008D3255">
      <w:pPr>
        <w:pStyle w:val="Heading2"/>
      </w:pPr>
      <w:r>
        <w:t>Course C:  Search Method Theory and Field Practice</w:t>
      </w:r>
    </w:p>
    <w:p w14:paraId="0B405470" w14:textId="0B3CE5B0" w:rsidR="000D4E88" w:rsidRDefault="00BB5605" w:rsidP="6ECD5871">
      <w:pPr>
        <w:spacing w:after="0" w:line="259" w:lineRule="auto"/>
        <w:rPr>
          <w:rStyle w:val="Emphasis"/>
        </w:rPr>
      </w:pPr>
      <w:r w:rsidRPr="008D3255">
        <w:rPr>
          <w:rStyle w:val="Emphasis"/>
        </w:rPr>
        <w:t xml:space="preserve">Time Commitment: </w:t>
      </w:r>
      <w:r>
        <w:rPr>
          <w:rStyle w:val="Emphasis"/>
        </w:rPr>
        <w:t xml:space="preserve">weekend overnight camping - </w:t>
      </w:r>
      <w:r w:rsidRPr="008D3255">
        <w:rPr>
          <w:rStyle w:val="Emphasis"/>
        </w:rPr>
        <w:t>two days, one night</w:t>
      </w:r>
    </w:p>
    <w:p w14:paraId="014A594F" w14:textId="22D38043" w:rsidR="008C2709" w:rsidRDefault="000D4E88" w:rsidP="6ECD5871">
      <w:pPr>
        <w:spacing w:after="0" w:line="259" w:lineRule="auto"/>
      </w:pPr>
      <w:r>
        <w:rPr>
          <w:rStyle w:val="Emphasis"/>
        </w:rPr>
        <w:t>Class Size Limit: 30 Trainees Maximum</w:t>
      </w:r>
    </w:p>
    <w:p w14:paraId="406424D5" w14:textId="6FD11CD2" w:rsidR="008C2709" w:rsidRDefault="00177CF6" w:rsidP="00E37734">
      <w:pPr>
        <w:ind w:left="-5" w:right="1"/>
      </w:pPr>
      <w:r>
        <w:t>Trainees are organized into teams for the weekend. Under the direction of Team-Leaders-in-Training, trainees receive instruction and practical experience in litter packing, subject evacuation and basic navigation skills (e.g., maps, compass, pacing). In addition, basic search theory and search types are introduced, familiarizing trainees with the three basic types of search and rescue missions (detailed evidence searches, lost person searches and injured person evacuations). The course is also designed to develop (a) search skills and teamwork among potential team members, (b) leadership skills of potential Team</w:t>
      </w:r>
      <w:r w:rsidR="00076B4F">
        <w:t xml:space="preserve"> and</w:t>
      </w:r>
      <w:r>
        <w:t xml:space="preserve"> Field</w:t>
      </w:r>
      <w:r w:rsidR="00076B4F">
        <w:t xml:space="preserve"> </w:t>
      </w:r>
      <w:r>
        <w:t xml:space="preserve">Leaders and (c) support skills for Communication members. </w:t>
      </w:r>
    </w:p>
    <w:p w14:paraId="16961DEE" w14:textId="77777777" w:rsidR="008C2709" w:rsidRDefault="00177CF6">
      <w:pPr>
        <w:spacing w:after="0" w:line="259" w:lineRule="auto"/>
      </w:pPr>
      <w:r>
        <w:t xml:space="preserve"> </w:t>
      </w:r>
    </w:p>
    <w:p w14:paraId="7033B62D" w14:textId="28A8E56B" w:rsidR="00BB5605" w:rsidRDefault="00177CF6">
      <w:pPr>
        <w:ind w:left="-5" w:right="1"/>
      </w:pPr>
      <w:r>
        <w:t>Except for a couple of indoor class sessions, team members will spend the weekend outdoors. Participants will need to bring their full training pack, as detailed later in this packet. They will not return to their cars once the course has started and must complete the entire weekend to pass.</w:t>
      </w:r>
    </w:p>
    <w:p w14:paraId="5D1C215F" w14:textId="63B3FCDF" w:rsidR="008C2709" w:rsidRDefault="008C2709" w:rsidP="00D86D76">
      <w:pPr>
        <w:spacing w:after="0" w:line="259" w:lineRule="auto"/>
        <w:ind w:right="1"/>
      </w:pPr>
    </w:p>
    <w:p w14:paraId="15C0EC6C" w14:textId="099BA867" w:rsidR="00BB5605" w:rsidRDefault="00BB5605" w:rsidP="008D3255">
      <w:pPr>
        <w:pStyle w:val="Heading2"/>
      </w:pPr>
      <w:r>
        <w:t xml:space="preserve">Course </w:t>
      </w:r>
      <w:r w:rsidR="00177CF6">
        <w:t>I:  Basics of Wilderness Navigation</w:t>
      </w:r>
    </w:p>
    <w:p w14:paraId="76202332" w14:textId="77777777" w:rsidR="000D4E88" w:rsidRDefault="00BB5605">
      <w:pPr>
        <w:ind w:left="-5" w:right="1"/>
        <w:rPr>
          <w:rStyle w:val="Emphasis"/>
        </w:rPr>
      </w:pPr>
      <w:r w:rsidRPr="001A07B7">
        <w:rPr>
          <w:rStyle w:val="Emphasis"/>
        </w:rPr>
        <w:t xml:space="preserve">Time Commitment: </w:t>
      </w:r>
      <w:r>
        <w:rPr>
          <w:rStyle w:val="Emphasis"/>
        </w:rPr>
        <w:t xml:space="preserve">weekend overnight camping - </w:t>
      </w:r>
      <w:r w:rsidRPr="001A07B7">
        <w:rPr>
          <w:rStyle w:val="Emphasis"/>
        </w:rPr>
        <w:t>two days, one night</w:t>
      </w:r>
    </w:p>
    <w:p w14:paraId="2C712E2F" w14:textId="33981F35" w:rsidR="008C2709" w:rsidRDefault="000D4E88">
      <w:pPr>
        <w:ind w:left="-5" w:right="1"/>
      </w:pPr>
      <w:r>
        <w:rPr>
          <w:rStyle w:val="Emphasis"/>
        </w:rPr>
        <w:t>Class Size Limit: 35 Trainees Maximum</w:t>
      </w:r>
    </w:p>
    <w:p w14:paraId="10893269" w14:textId="6DF1F909" w:rsidR="008C2709" w:rsidRDefault="00177CF6">
      <w:pPr>
        <w:ind w:left="-5" w:right="1"/>
      </w:pPr>
      <w:r>
        <w:t xml:space="preserve">Participants, in teams of two, are given a series of cross-country and descriptive navigation problems to solve. The training staff provides participants with close supervision and individualized instruction to maximize the opportunity to develop wilderness navigation skills. It may be necessary to repeat this course in order to be fully prepared for Course II. </w:t>
      </w:r>
    </w:p>
    <w:p w14:paraId="3BAD14B1" w14:textId="77777777" w:rsidR="008C2709" w:rsidRDefault="00177CF6">
      <w:pPr>
        <w:spacing w:after="0" w:line="259" w:lineRule="auto"/>
        <w:ind w:left="720"/>
      </w:pPr>
      <w:r>
        <w:t xml:space="preserve"> </w:t>
      </w:r>
    </w:p>
    <w:p w14:paraId="68E873EC" w14:textId="4DE71A84" w:rsidR="00BB5605" w:rsidRDefault="00BB5605" w:rsidP="008D3255">
      <w:pPr>
        <w:pStyle w:val="Heading2"/>
      </w:pPr>
      <w:r>
        <w:t xml:space="preserve">Course </w:t>
      </w:r>
      <w:r w:rsidR="00177CF6">
        <w:t>II:  Test of Wilderness Navigation Skills</w:t>
      </w:r>
    </w:p>
    <w:p w14:paraId="6B68CAC0" w14:textId="77777777" w:rsidR="000D4E88" w:rsidRDefault="00BB5605">
      <w:pPr>
        <w:ind w:left="-5" w:right="1"/>
        <w:rPr>
          <w:rStyle w:val="Emphasis"/>
        </w:rPr>
      </w:pPr>
      <w:r w:rsidRPr="001A07B7">
        <w:rPr>
          <w:rStyle w:val="Emphasis"/>
        </w:rPr>
        <w:t xml:space="preserve">Time Commitment: </w:t>
      </w:r>
      <w:r>
        <w:rPr>
          <w:rStyle w:val="Emphasis"/>
        </w:rPr>
        <w:t xml:space="preserve">weekend overnight camping - </w:t>
      </w:r>
      <w:r w:rsidRPr="001A07B7">
        <w:rPr>
          <w:rStyle w:val="Emphasis"/>
        </w:rPr>
        <w:t>two days, one night</w:t>
      </w:r>
    </w:p>
    <w:p w14:paraId="7C318AA1" w14:textId="35F1190A" w:rsidR="008C2709" w:rsidRDefault="000D4E88">
      <w:pPr>
        <w:ind w:left="-5" w:right="1"/>
      </w:pPr>
      <w:r>
        <w:rPr>
          <w:rStyle w:val="Emphasis"/>
        </w:rPr>
        <w:t>Class Size Limit: 35 Trainees Maximum</w:t>
      </w:r>
    </w:p>
    <w:p w14:paraId="6B542F19" w14:textId="7D5A5B5D" w:rsidR="008C2709" w:rsidRDefault="00177CF6" w:rsidP="0EAF9CEF">
      <w:pPr>
        <w:ind w:left="-5" w:right="1"/>
      </w:pPr>
      <w:r>
        <w:t>Two person teams are given a series of cross-country and descriptive navigation problems that must be solved with a specified level of accuracy and within a given period of time. The course tests people's teamwork and navigation skills under physical and mental conditions comparable to the search environment. To be able to meet course requirements, participants may have to take this course multiple times.</w:t>
      </w:r>
    </w:p>
    <w:p w14:paraId="311EE304" w14:textId="77777777" w:rsidR="008920B0" w:rsidRDefault="008920B0">
      <w:pPr>
        <w:ind w:left="-5" w:right="1"/>
      </w:pPr>
    </w:p>
    <w:p w14:paraId="587B4665" w14:textId="58E66EA2" w:rsidR="008920B0" w:rsidRDefault="008920B0" w:rsidP="0EAF9CEF">
      <w:pPr>
        <w:pStyle w:val="Heading2"/>
      </w:pPr>
      <w:r>
        <w:t>Searcher First Aid</w:t>
      </w:r>
    </w:p>
    <w:p w14:paraId="0C4862BE" w14:textId="2CD63F94" w:rsidR="008920B0" w:rsidRDefault="008920B0" w:rsidP="008920B0">
      <w:pPr>
        <w:ind w:left="-5" w:right="1"/>
        <w:rPr>
          <w:rStyle w:val="Emphasis"/>
        </w:rPr>
      </w:pPr>
      <w:r w:rsidRPr="001A07B7">
        <w:rPr>
          <w:rStyle w:val="Emphasis"/>
        </w:rPr>
        <w:t xml:space="preserve">Time Commitment: </w:t>
      </w:r>
      <w:r w:rsidR="004E53A6">
        <w:rPr>
          <w:rStyle w:val="Emphasis"/>
        </w:rPr>
        <w:t>One 8 Hour Weekend Day and Two 3 hour Weeknights</w:t>
      </w:r>
    </w:p>
    <w:p w14:paraId="5000C287" w14:textId="793617F7" w:rsidR="008920B0" w:rsidRDefault="008920B0" w:rsidP="0EAF9CEF">
      <w:pPr>
        <w:ind w:left="-5" w:right="1"/>
      </w:pPr>
      <w:r>
        <w:rPr>
          <w:rStyle w:val="Emphasis"/>
        </w:rPr>
        <w:t xml:space="preserve">Class Size Limit: </w:t>
      </w:r>
      <w:r w:rsidR="004E53A6">
        <w:rPr>
          <w:rStyle w:val="Emphasis"/>
        </w:rPr>
        <w:t>varies by session, see registration.</w:t>
      </w:r>
    </w:p>
    <w:p w14:paraId="48339507" w14:textId="228F3B6E" w:rsidR="008920B0" w:rsidRDefault="004E53A6" w:rsidP="0EAF9CEF">
      <w:pPr>
        <w:ind w:right="1"/>
      </w:pPr>
      <w:r>
        <w:t xml:space="preserve">Searcher First </w:t>
      </w:r>
      <w:proofErr w:type="gramStart"/>
      <w:r>
        <w:t>Aid(</w:t>
      </w:r>
      <w:proofErr w:type="gramEnd"/>
      <w:r>
        <w:t xml:space="preserve">SFA) is a series of 3 medical training sessions designed to build on skills that you learned in your basic CPR/First Aid certification. These classroom sessions will introduce you to more advanced topics like splinting, patient </w:t>
      </w:r>
      <w:r>
        <w:lastRenderedPageBreak/>
        <w:t xml:space="preserve">assessment, and </w:t>
      </w:r>
      <w:r w:rsidR="004A6A6F">
        <w:t xml:space="preserve">other concerns related to </w:t>
      </w:r>
      <w:r>
        <w:t xml:space="preserve">delayed care. </w:t>
      </w:r>
      <w:r w:rsidR="008920B0">
        <w:t>The</w:t>
      </w:r>
      <w:r w:rsidR="004A6A6F">
        <w:t xml:space="preserve"> final session culminates in scenario-based practice of the full range of first aid skills and rescue equipment use. SFA Basic must be completed prior to Course C; Intermediate and Advanced must be completed before Course III. See the training schedule for more information and prerequisites.</w:t>
      </w:r>
    </w:p>
    <w:p w14:paraId="5D05E20C" w14:textId="77777777" w:rsidR="008920B0" w:rsidRDefault="008920B0" w:rsidP="008D3255">
      <w:pPr>
        <w:spacing w:after="0" w:line="259" w:lineRule="auto"/>
      </w:pPr>
    </w:p>
    <w:p w14:paraId="55159C29" w14:textId="6C419C41" w:rsidR="00BB5605" w:rsidRDefault="00BB5605" w:rsidP="008D3255">
      <w:pPr>
        <w:pStyle w:val="Heading2"/>
      </w:pPr>
      <w:r>
        <w:t xml:space="preserve">Course </w:t>
      </w:r>
      <w:r w:rsidR="00177CF6">
        <w:t>III:  Simulated Search Operation</w:t>
      </w:r>
    </w:p>
    <w:p w14:paraId="6B620363" w14:textId="77777777" w:rsidR="00BB5605" w:rsidRDefault="00BB5605" w:rsidP="00BB5605">
      <w:pPr>
        <w:ind w:left="-5" w:right="1"/>
        <w:rPr>
          <w:rStyle w:val="Emphasis"/>
        </w:rPr>
      </w:pPr>
      <w:r w:rsidRPr="001A07B7">
        <w:rPr>
          <w:rStyle w:val="Emphasis"/>
        </w:rPr>
        <w:t xml:space="preserve">Time Commitment: </w:t>
      </w:r>
      <w:r>
        <w:rPr>
          <w:rStyle w:val="Emphasis"/>
        </w:rPr>
        <w:t xml:space="preserve">weekend overnight camping - </w:t>
      </w:r>
      <w:r w:rsidRPr="001A07B7">
        <w:rPr>
          <w:rStyle w:val="Emphasis"/>
        </w:rPr>
        <w:t>two days, one night</w:t>
      </w:r>
    </w:p>
    <w:p w14:paraId="57BE079F" w14:textId="77777777" w:rsidR="000D4E88" w:rsidRDefault="000D4E88" w:rsidP="000D4E88">
      <w:pPr>
        <w:ind w:left="-5" w:right="1"/>
      </w:pPr>
      <w:r>
        <w:rPr>
          <w:rStyle w:val="Emphasis"/>
        </w:rPr>
        <w:t>Class Size Limit: 35 Trainees Maximum</w:t>
      </w:r>
    </w:p>
    <w:p w14:paraId="648785A6" w14:textId="265DDEDA" w:rsidR="004C509A" w:rsidRDefault="6ECD5871" w:rsidP="008D3255">
      <w:pPr>
        <w:ind w:right="1"/>
      </w:pPr>
      <w:r>
        <w:t>Small teams under the direction of</w:t>
      </w:r>
      <w:del w:id="98" w:author="Jon Mercer" w:date="2018-05-24T20:07:00Z">
        <w:r w:rsidDel="00256E35">
          <w:delText xml:space="preserve"> a</w:delText>
        </w:r>
      </w:del>
      <w:r>
        <w:t xml:space="preserve"> Team, Field</w:t>
      </w:r>
      <w:ins w:id="99" w:author="Jon Mercer" w:date="2018-05-24T20:07:00Z">
        <w:r w:rsidR="00637FAE">
          <w:t>,</w:t>
        </w:r>
      </w:ins>
      <w:r>
        <w:t xml:space="preserve"> and Operations Leaders, participate in </w:t>
      </w:r>
      <w:del w:id="100" w:author="Jon Mercer" w:date="2018-05-24T20:07:00Z">
        <w:r w:rsidDel="00637FAE">
          <w:delText xml:space="preserve">a </w:delText>
        </w:r>
      </w:del>
      <w:r>
        <w:t>simulated rescue mission</w:t>
      </w:r>
      <w:ins w:id="101" w:author="Jon Mercer" w:date="2018-05-24T20:07:00Z">
        <w:r w:rsidR="00637FAE">
          <w:t>s</w:t>
        </w:r>
      </w:ins>
      <w:r>
        <w:t>, with realistic search problems to resolve. Staff members play the roles of subjects, Sheriff’s personnel</w:t>
      </w:r>
      <w:ins w:id="102" w:author="Jon Mercer" w:date="2018-05-24T20:08:00Z">
        <w:r w:rsidR="003A40C7">
          <w:t>,</w:t>
        </w:r>
      </w:ins>
      <w:r>
        <w:t xml:space="preserve"> and other rescue organizations. The course is designed to develop and evaluate (a) search skills and teamwork among potential team members</w:t>
      </w:r>
      <w:ins w:id="103" w:author="Jon Mercer" w:date="2018-05-24T20:09:00Z">
        <w:r w:rsidR="00FF2B96">
          <w:t>,</w:t>
        </w:r>
      </w:ins>
      <w:del w:id="104" w:author="Jon Mercer" w:date="2018-05-24T20:08:00Z">
        <w:r w:rsidDel="003A40C7">
          <w:delText>,</w:delText>
        </w:r>
      </w:del>
      <w:r>
        <w:t xml:space="preserve"> (b) leadership skills of potential Team, Field and Operations Leaders</w:t>
      </w:r>
      <w:ins w:id="105" w:author="Jon Mercer" w:date="2018-05-24T20:09:00Z">
        <w:r w:rsidR="00FF2B96">
          <w:t>,</w:t>
        </w:r>
      </w:ins>
      <w:del w:id="106" w:author="Jon Mercer" w:date="2018-05-24T20:08:00Z">
        <w:r w:rsidDel="004754EA">
          <w:delText>,</w:delText>
        </w:r>
      </w:del>
      <w:r>
        <w:t xml:space="preserve"> (c) experimental field techniques</w:t>
      </w:r>
      <w:ins w:id="107" w:author="Jon Mercer" w:date="2018-05-24T20:09:00Z">
        <w:r w:rsidR="00FF2B96">
          <w:t>,</w:t>
        </w:r>
      </w:ins>
      <w:r>
        <w:t xml:space="preserve"> and (</w:t>
      </w:r>
      <w:ins w:id="108" w:author="Jon Mercer" w:date="2018-05-24T20:09:00Z">
        <w:r w:rsidR="004754EA">
          <w:t>d</w:t>
        </w:r>
      </w:ins>
      <w:del w:id="109" w:author="Jon Mercer" w:date="2018-05-24T20:08:00Z">
        <w:r w:rsidDel="004754EA">
          <w:delText>e</w:delText>
        </w:r>
      </w:del>
      <w:r>
        <w:t>) cooperation with other Search and Rescue organizations.</w:t>
      </w:r>
    </w:p>
    <w:p w14:paraId="4B3456FF" w14:textId="77777777" w:rsidR="004C509A" w:rsidRDefault="004C509A" w:rsidP="008D3255">
      <w:pPr>
        <w:ind w:right="1"/>
      </w:pPr>
    </w:p>
    <w:p w14:paraId="45E7A8EC" w14:textId="63484A96" w:rsidR="004C509A" w:rsidRPr="008D3255" w:rsidRDefault="004C509A" w:rsidP="008D3255">
      <w:pPr>
        <w:ind w:right="1"/>
        <w:jc w:val="center"/>
        <w:rPr>
          <w:color w:val="FF0000"/>
        </w:rPr>
      </w:pPr>
      <w:r>
        <w:rPr>
          <w:color w:val="FF0000"/>
        </w:rPr>
        <w:t>*** REMINDER ***</w:t>
      </w:r>
    </w:p>
    <w:p w14:paraId="109535F8" w14:textId="4A34110F" w:rsidR="6ECD5871" w:rsidRDefault="004C509A" w:rsidP="008D3255">
      <w:r>
        <w:t>Prior to registering for Course III, trainees are required to complete the FEMA National Incident Management System (NIMS) 100 &amp; 700 online classes. More details on these classes will be provided during training.</w:t>
      </w:r>
    </w:p>
    <w:p w14:paraId="356167BD" w14:textId="77777777" w:rsidR="008C2709" w:rsidRDefault="00177CF6">
      <w:pPr>
        <w:spacing w:after="0" w:line="259" w:lineRule="auto"/>
        <w:ind w:left="720"/>
      </w:pPr>
      <w:r>
        <w:t xml:space="preserve"> </w:t>
      </w:r>
    </w:p>
    <w:p w14:paraId="1B82988A" w14:textId="0EA462F9" w:rsidR="008C2709" w:rsidRPr="00DE6206" w:rsidRDefault="48E47098" w:rsidP="008D3255">
      <w:pPr>
        <w:pStyle w:val="Heading2"/>
      </w:pPr>
      <w:r w:rsidRPr="008D3255">
        <w:t>New Member Orientation</w:t>
      </w:r>
    </w:p>
    <w:p w14:paraId="0F903356" w14:textId="5375A979" w:rsidR="008C2709" w:rsidRDefault="7A5E9450">
      <w:pPr>
        <w:ind w:left="-5" w:right="1"/>
      </w:pPr>
      <w:r w:rsidRPr="008D3255">
        <w:t xml:space="preserve">This meeting teaches newly graduated members how to respond to missions for ESAR. It covers paging codes, guidelines for driving to missions, common locations for Command Post, what to do when you arrive at Command Post, search mentality, what to do about media, debriefing after missions, what to do if you get an injury, lost or broken gear policies, and heading home. Members will receive information </w:t>
      </w:r>
      <w:r w:rsidR="00731EE1">
        <w:t>about</w:t>
      </w:r>
      <w:r w:rsidR="00731EE1" w:rsidRPr="008D3255">
        <w:t xml:space="preserve"> </w:t>
      </w:r>
      <w:r w:rsidRPr="008D3255">
        <w:t xml:space="preserve">the orientation meeting during training.  </w:t>
      </w:r>
      <w:r>
        <w:t xml:space="preserve"> </w:t>
      </w:r>
    </w:p>
    <w:p w14:paraId="4D262791" w14:textId="77777777" w:rsidR="008C2709" w:rsidRDefault="00177CF6">
      <w:pPr>
        <w:spacing w:after="0" w:line="259" w:lineRule="auto"/>
        <w:ind w:left="720"/>
      </w:pPr>
      <w:r>
        <w:t xml:space="preserve"> </w:t>
      </w:r>
    </w:p>
    <w:p w14:paraId="61A4859B" w14:textId="0973B3B1" w:rsidR="008C2709" w:rsidRDefault="004C509A" w:rsidP="008D3255">
      <w:pPr>
        <w:pStyle w:val="Heading2"/>
      </w:pPr>
      <w:r>
        <w:t>Additional Training Requirements</w:t>
      </w:r>
    </w:p>
    <w:p w14:paraId="3C2AB003" w14:textId="77777777" w:rsidR="004C509A" w:rsidRDefault="00177CF6" w:rsidP="008D3255">
      <w:pPr>
        <w:ind w:left="-5" w:right="1"/>
      </w:pPr>
      <w:r>
        <w:t>All volunteer search and rescue personnel are required by Washington State and King County Search and Rescue to have training in several additional areas to be field qualified. The curriculum is currently undergoing revision, and information on this additional training will be given out later.</w:t>
      </w:r>
    </w:p>
    <w:p w14:paraId="727DE2E8" w14:textId="0483CC44" w:rsidR="008C2709" w:rsidRDefault="008C2709" w:rsidP="008D3255">
      <w:pPr>
        <w:ind w:left="-5" w:right="1"/>
      </w:pPr>
    </w:p>
    <w:p w14:paraId="540A6B9F" w14:textId="4F3FF23E" w:rsidR="008C2709" w:rsidRDefault="004C509A" w:rsidP="008D3255">
      <w:pPr>
        <w:pStyle w:val="Heading1"/>
      </w:pPr>
      <w:r>
        <w:t>Registration</w:t>
      </w:r>
    </w:p>
    <w:p w14:paraId="782A9EF2" w14:textId="7ACF2116" w:rsidR="008C2709" w:rsidRDefault="00177CF6" w:rsidP="0EAF9CEF">
      <w:r>
        <w:t xml:space="preserve">General information about training can be found at </w:t>
      </w:r>
      <w:hyperlink r:id="rId17">
        <w:r w:rsidRPr="00DE6206">
          <w:rPr>
            <w:color w:val="0000FF"/>
            <w:sz w:val="24"/>
            <w:szCs w:val="24"/>
            <w:u w:val="single" w:color="0000FF"/>
          </w:rPr>
          <w:t>http://www.kcesar.org/training.aspx</w:t>
        </w:r>
      </w:hyperlink>
      <w:hyperlink r:id="rId18">
        <w:r>
          <w:t>.</w:t>
        </w:r>
      </w:hyperlink>
      <w:r>
        <w:t xml:space="preserve"> </w:t>
      </w:r>
    </w:p>
    <w:p w14:paraId="77354B4A" w14:textId="66B03018" w:rsidR="002B3B00" w:rsidRDefault="002B3B00" w:rsidP="008D3255"/>
    <w:p w14:paraId="1031E7A8" w14:textId="6EA9058F" w:rsidR="002B3B00" w:rsidRPr="0053235B" w:rsidRDefault="002B3B00" w:rsidP="008D3255">
      <w:r>
        <w:t xml:space="preserve">Core competency </w:t>
      </w:r>
      <w:hyperlink r:id="rId19" w:history="1">
        <w:r w:rsidR="0053235B" w:rsidRPr="0053235B">
          <w:rPr>
            <w:color w:val="0000FF"/>
            <w:sz w:val="24"/>
            <w:szCs w:val="24"/>
            <w:u w:val="single"/>
          </w:rPr>
          <w:t>http://kcsara.org/training/exams</w:t>
        </w:r>
      </w:hyperlink>
    </w:p>
    <w:p w14:paraId="28BC5F0A" w14:textId="77777777" w:rsidR="0053235B" w:rsidRDefault="0053235B" w:rsidP="008D3255"/>
    <w:p w14:paraId="42FAD24E" w14:textId="65472E11" w:rsidR="008C2709" w:rsidRDefault="008C2709" w:rsidP="008D3255"/>
    <w:p w14:paraId="6011978A" w14:textId="1E0F9C58" w:rsidR="008C2709" w:rsidRDefault="6ECD5871" w:rsidP="008D3255">
      <w:r>
        <w:t xml:space="preserve">Prior to all Course B through Course III training weekends, trainees will be expected to register online to indicate which </w:t>
      </w:r>
      <w:ins w:id="110" w:author="Jon Mercer" w:date="2018-05-24T20:11:00Z">
        <w:r w:rsidR="00DD7850">
          <w:t>session</w:t>
        </w:r>
      </w:ins>
      <w:del w:id="111" w:author="Jon Mercer" w:date="2018-05-24T20:11:00Z">
        <w:r w:rsidDel="00DD7850">
          <w:delText>weekend</w:delText>
        </w:r>
      </w:del>
      <w:r>
        <w:t xml:space="preserve"> they plan on attending. Specific information on registering for each of the above courses will be e-mailed to you prior to the courses by the Course Directors. You may not register for more than one session of a course at a time or register for a course before you have completed the prerequisite(s).  </w:t>
      </w:r>
    </w:p>
    <w:p w14:paraId="7EC9B3F5" w14:textId="77777777" w:rsidR="008C2709" w:rsidRDefault="00177CF6" w:rsidP="008D3255">
      <w:r>
        <w:t xml:space="preserve"> </w:t>
      </w:r>
    </w:p>
    <w:p w14:paraId="014B5886" w14:textId="36BD4DA2" w:rsidR="008C2709" w:rsidRDefault="6ECD5871" w:rsidP="008D3255">
      <w:r>
        <w:t>Registering for training weekends is very important. Do not show up at a training weekend without registering first. Registration allows ESAR’s training staff to prepare adequately for the amount of trainees each weekend. And as with real missions, we want to make sure you make it to training safely. If you have registered and do not show up at training that weekend, we will make every effort to locate you</w:t>
      </w:r>
      <w:r w:rsidR="0053235B">
        <w:t>, and we are incredible at finding people</w:t>
      </w:r>
      <w:r>
        <w:t xml:space="preserve">. If you register and decide to cancel, make sure to cancel your registration.  Make sure you list your cell phone and/or an emergency contact who knows that you will be attending the training in case we need to locate you. </w:t>
      </w:r>
    </w:p>
    <w:p w14:paraId="7425A181" w14:textId="657B61D7" w:rsidR="6ECD5871" w:rsidRDefault="6ECD5871" w:rsidP="6ECD5871">
      <w:pPr>
        <w:ind w:left="-5" w:right="1"/>
      </w:pPr>
    </w:p>
    <w:p w14:paraId="5A5D770E" w14:textId="77777777" w:rsidR="00757251" w:rsidRDefault="00757251">
      <w:pPr>
        <w:spacing w:after="160" w:line="259" w:lineRule="auto"/>
        <w:jc w:val="left"/>
        <w:rPr>
          <w:rFonts w:asciiTheme="majorHAnsi" w:eastAsiaTheme="majorEastAsia" w:hAnsiTheme="majorHAnsi" w:cstheme="majorBidi"/>
          <w:color w:val="2E74B5" w:themeColor="accent1" w:themeShade="BF"/>
          <w:sz w:val="32"/>
          <w:szCs w:val="32"/>
        </w:rPr>
      </w:pPr>
      <w:r>
        <w:br w:type="page"/>
      </w:r>
    </w:p>
    <w:p w14:paraId="54D06999" w14:textId="2F8A7B9F" w:rsidR="008C2709" w:rsidRDefault="008F010E" w:rsidP="008D3255">
      <w:pPr>
        <w:pStyle w:val="Heading1"/>
      </w:pPr>
      <w:r>
        <w:lastRenderedPageBreak/>
        <w:t>Equipment</w:t>
      </w:r>
    </w:p>
    <w:p w14:paraId="3130425E" w14:textId="77777777" w:rsidR="008C2709" w:rsidRDefault="00177CF6" w:rsidP="008D3255">
      <w:pPr>
        <w:pStyle w:val="Heading2"/>
      </w:pPr>
      <w:r>
        <w:t xml:space="preserve">Obtaining Equipment </w:t>
      </w:r>
    </w:p>
    <w:p w14:paraId="0645E9FD" w14:textId="068BE9E2" w:rsidR="008F010E" w:rsidRDefault="00177CF6">
      <w:pPr>
        <w:spacing w:after="0" w:line="259" w:lineRule="auto"/>
      </w:pPr>
      <w:r>
        <w:t xml:space="preserve">You will almost certainly need to acquire some equipment to complete Basic Training. If you have previous hiking and/or camping experience, you </w:t>
      </w:r>
      <w:r w:rsidR="008F010E">
        <w:t>may</w:t>
      </w:r>
      <w:r w:rsidR="008F010E" w:rsidRPr="131B2227">
        <w:t xml:space="preserve"> </w:t>
      </w:r>
      <w:r>
        <w:t xml:space="preserve">already have </w:t>
      </w:r>
      <w:r w:rsidR="008F010E">
        <w:t>some or all</w:t>
      </w:r>
      <w:r w:rsidR="008F010E" w:rsidRPr="131B2227">
        <w:t xml:space="preserve"> </w:t>
      </w:r>
      <w:r>
        <w:t>of the required gear. Throughout the various courses, training staff will try to assist you in judging what equipment you will need to purchase</w:t>
      </w:r>
      <w:ins w:id="112" w:author="Jon Mercer" w:date="2018-05-24T20:13:00Z">
        <w:r w:rsidR="00204264">
          <w:t>/borrow</w:t>
        </w:r>
      </w:ins>
      <w:r>
        <w:t>, and when you will need each item.</w:t>
      </w:r>
    </w:p>
    <w:p w14:paraId="6AFF9F8D" w14:textId="43526A87" w:rsidR="008C2709" w:rsidRDefault="008C2709">
      <w:pPr>
        <w:spacing w:after="0" w:line="259" w:lineRule="auto"/>
      </w:pPr>
    </w:p>
    <w:p w14:paraId="597BD2F2" w14:textId="77777777" w:rsidR="008F010E" w:rsidRDefault="6ECD5871" w:rsidP="008D3255">
      <w:pPr>
        <w:ind w:left="-5" w:right="1"/>
      </w:pPr>
      <w:r>
        <w:t>We recommend you do not rush out and buy a brand new set of gear for basic training. Not only does it take a lot of experimentation to determine which gear is right for you, but ESAR training is notorious for ruining new Gore-Tex rain gear and other expensive equipment. While you will receive more guidance at Course A, it is generally a good idea to start collecting necessary items before Course B.</w:t>
      </w:r>
    </w:p>
    <w:p w14:paraId="6E886925" w14:textId="5651B5DE" w:rsidR="008C2709" w:rsidRDefault="008C2709" w:rsidP="008D3255">
      <w:pPr>
        <w:ind w:left="-5" w:right="1"/>
      </w:pPr>
    </w:p>
    <w:p w14:paraId="63C41952" w14:textId="5887080D" w:rsidR="008C2709" w:rsidRDefault="39C95B4E">
      <w:pPr>
        <w:ind w:left="-5" w:right="1"/>
      </w:pPr>
      <w:r>
        <w:t xml:space="preserve">It is possible to obtain gear on the cheap from sources such as garage sales, thrift stores (such as Goodwill, Value Village, St. Vincent de Paul), and Craigslist. Army/Navy Surplus and thrift stores are great sources of warm, heavy-duty clothing and accessories. </w:t>
      </w:r>
      <w:del w:id="113" w:author="Jon Mercer" w:date="2018-05-24T20:14:00Z">
        <w:r w:rsidDel="009B3E8A">
          <w:delText xml:space="preserve">Second </w:delText>
        </w:r>
      </w:del>
      <w:r>
        <w:t>Ascent</w:t>
      </w:r>
      <w:ins w:id="114" w:author="Jon Mercer" w:date="2018-05-24T20:14:00Z">
        <w:r w:rsidR="009B3E8A">
          <w:t xml:space="preserve"> Outdoors</w:t>
        </w:r>
      </w:ins>
      <w:r>
        <w:t xml:space="preserve"> in Ballard has a wide selection of new and used hiking and mountaineering gear. You may also try the sporting-goods section of stores such as Sears, Target, and Fred Meyer. Specialty recreation stores, such a</w:t>
      </w:r>
      <w:ins w:id="115" w:author="Jon Mercer" w:date="2018-05-24T20:12:00Z">
        <w:r w:rsidR="004054A4">
          <w:t>s</w:t>
        </w:r>
      </w:ins>
      <w:r>
        <w:t xml:space="preserve"> REI, Feathered Friends and Marmot rent gear at reasonable rates, and they may also have bulletin boards with ads for used gear for sale by fellow customers. You may also borrow gear from friends or family. </w:t>
      </w:r>
    </w:p>
    <w:p w14:paraId="080B7DA4" w14:textId="77777777" w:rsidR="008C2709" w:rsidRDefault="00177CF6">
      <w:pPr>
        <w:spacing w:after="0" w:line="259" w:lineRule="auto"/>
      </w:pPr>
      <w:r>
        <w:t xml:space="preserve"> </w:t>
      </w:r>
    </w:p>
    <w:p w14:paraId="53C880EB" w14:textId="77777777" w:rsidR="008C2709" w:rsidRDefault="00177CF6" w:rsidP="008D3255">
      <w:pPr>
        <w:pStyle w:val="Heading2"/>
      </w:pPr>
      <w:r>
        <w:t xml:space="preserve">Zone Method of Packing </w:t>
      </w:r>
    </w:p>
    <w:p w14:paraId="6A312257" w14:textId="516E14D5" w:rsidR="008C2709" w:rsidRDefault="00177CF6" w:rsidP="008D3255">
      <w:r>
        <w:t>A well-organized pack can make the difference between drudgery and enjoyment during the time spent on the trail. A few simple principles that are often overlooked can make a difference. Technically speaking, the body has a center of gravity located directly over the ankles. When standing normally there is very little forward lean of the body. However, when a pack is placed on the back the body leans forward to bring the pack's center of gravity directly over the ankles.</w:t>
      </w:r>
      <w:r w:rsidR="00731EE1" w:rsidRPr="131B2227">
        <w:t xml:space="preserve"> </w:t>
      </w:r>
      <w:r>
        <w:t xml:space="preserve">Consequently it is good to keep the pack's center of gravity as close to your back as to prevent unnecessary forward lean. As a result, Camp Trails recommends the follow methods to load a pack: </w:t>
      </w:r>
    </w:p>
    <w:p w14:paraId="342431BD" w14:textId="77777777" w:rsidR="008C2709" w:rsidRDefault="00177CF6">
      <w:pPr>
        <w:spacing w:after="0" w:line="259" w:lineRule="auto"/>
      </w:pPr>
      <w:r>
        <w:t xml:space="preserve"> </w:t>
      </w:r>
    </w:p>
    <w:p w14:paraId="7C9F436D" w14:textId="77777777" w:rsidR="008C2709" w:rsidRDefault="00177CF6" w:rsidP="008D3255">
      <w:pPr>
        <w:pStyle w:val="Heading3"/>
        <w:ind w:left="720" w:right="716"/>
      </w:pPr>
      <w:r>
        <w:t xml:space="preserve">ZONE A </w:t>
      </w:r>
    </w:p>
    <w:p w14:paraId="29FAE2EB" w14:textId="77777777" w:rsidR="008C2709" w:rsidRDefault="00177CF6" w:rsidP="008D3255">
      <w:pPr>
        <w:ind w:left="720" w:right="716"/>
      </w:pPr>
      <w:r>
        <w:rPr>
          <w:noProof/>
        </w:rPr>
        <w:drawing>
          <wp:anchor distT="0" distB="0" distL="114300" distR="114300" simplePos="0" relativeHeight="251660288" behindDoc="0" locked="0" layoutInCell="1" allowOverlap="0" wp14:anchorId="195FB05D" wp14:editId="4A1610DC">
            <wp:simplePos x="0" y="0"/>
            <wp:positionH relativeFrom="column">
              <wp:posOffset>5366004</wp:posOffset>
            </wp:positionH>
            <wp:positionV relativeFrom="paragraph">
              <wp:posOffset>-48133</wp:posOffset>
            </wp:positionV>
            <wp:extent cx="1351788" cy="1952244"/>
            <wp:effectExtent l="0" t="0" r="0" b="0"/>
            <wp:wrapSquare wrapText="bothSides"/>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20"/>
                    <a:stretch>
                      <a:fillRect/>
                    </a:stretch>
                  </pic:blipFill>
                  <pic:spPr>
                    <a:xfrm>
                      <a:off x="0" y="0"/>
                      <a:ext cx="1351788" cy="1952244"/>
                    </a:xfrm>
                    <a:prstGeom prst="rect">
                      <a:avLst/>
                    </a:prstGeom>
                  </pic:spPr>
                </pic:pic>
              </a:graphicData>
            </a:graphic>
          </wp:anchor>
        </w:drawing>
      </w:r>
      <w:r>
        <w:t xml:space="preserve">This area is closest to the back and should carry heavier items, like a stove, tent hardware, water bottles, etc. There is also benefit in placing the densest weight high in the pack, as it will be more directly over the center of gravity. </w:t>
      </w:r>
    </w:p>
    <w:p w14:paraId="606386B5" w14:textId="77777777" w:rsidR="008C2709" w:rsidRDefault="00177CF6" w:rsidP="008D3255">
      <w:pPr>
        <w:ind w:left="720" w:right="716"/>
      </w:pPr>
      <w:r>
        <w:t xml:space="preserve"> </w:t>
      </w:r>
    </w:p>
    <w:p w14:paraId="79630D17" w14:textId="77777777" w:rsidR="008C2709" w:rsidRDefault="00177CF6" w:rsidP="008D3255">
      <w:pPr>
        <w:pStyle w:val="Heading3"/>
        <w:ind w:left="720" w:right="716"/>
      </w:pPr>
      <w:r>
        <w:t xml:space="preserve">ZONE B </w:t>
      </w:r>
    </w:p>
    <w:p w14:paraId="27D1E2B2" w14:textId="77777777" w:rsidR="008C2709" w:rsidRDefault="00177CF6" w:rsidP="008D3255">
      <w:pPr>
        <w:ind w:left="720" w:right="716"/>
      </w:pPr>
      <w:r>
        <w:t xml:space="preserve">This middle area should be packed with medium density objects. </w:t>
      </w:r>
    </w:p>
    <w:p w14:paraId="16029D3A" w14:textId="77777777" w:rsidR="008C2709" w:rsidRDefault="00177CF6" w:rsidP="008D3255">
      <w:pPr>
        <w:ind w:left="720" w:right="716"/>
      </w:pPr>
      <w:r>
        <w:t xml:space="preserve"> </w:t>
      </w:r>
    </w:p>
    <w:p w14:paraId="39F34B46" w14:textId="77777777" w:rsidR="008C2709" w:rsidRDefault="00177CF6" w:rsidP="008D3255">
      <w:pPr>
        <w:pStyle w:val="Heading3"/>
        <w:ind w:left="720" w:right="716"/>
      </w:pPr>
      <w:r>
        <w:t xml:space="preserve">ZONE C </w:t>
      </w:r>
    </w:p>
    <w:p w14:paraId="7F64F3EC" w14:textId="0323D68C" w:rsidR="008C2709" w:rsidRDefault="00177CF6" w:rsidP="008D3255">
      <w:pPr>
        <w:ind w:left="720" w:right="716"/>
      </w:pPr>
      <w:r>
        <w:t>The area farthest away from the body's center of gravity should be filled with the lightest equipment.</w:t>
      </w:r>
    </w:p>
    <w:p w14:paraId="4A4FDF8A" w14:textId="77777777" w:rsidR="008C2709" w:rsidRDefault="00177CF6">
      <w:pPr>
        <w:spacing w:after="0" w:line="259" w:lineRule="auto"/>
      </w:pPr>
      <w:r>
        <w:t xml:space="preserve"> </w:t>
      </w:r>
    </w:p>
    <w:p w14:paraId="7735040C" w14:textId="10EA6538" w:rsidR="008C2709" w:rsidRDefault="00177CF6" w:rsidP="008D3255">
      <w:pPr>
        <w:pStyle w:val="Heading2"/>
      </w:pPr>
      <w:r>
        <w:t>Getting Into a Heavy Load</w:t>
      </w:r>
    </w:p>
    <w:p w14:paraId="0431255F" w14:textId="77777777" w:rsidR="008C2709" w:rsidRDefault="00177CF6" w:rsidP="008D3255">
      <w:r>
        <w:t xml:space="preserve">Most backpackers have developed a method of putting on a pack. However Camp Trails has a few recommendations, which have proven to be easy and safe for both pack and packer. Before following the suggestions outlined, start with a realistic weight by loading the pack as if you were going on a hike. </w:t>
      </w:r>
    </w:p>
    <w:p w14:paraId="617949E2" w14:textId="77777777" w:rsidR="008C2709" w:rsidRDefault="00177CF6" w:rsidP="008D3255">
      <w:r>
        <w:t xml:space="preserve"> </w:t>
      </w:r>
    </w:p>
    <w:p w14:paraId="219E3EDB" w14:textId="77777777" w:rsidR="008C2709" w:rsidRDefault="00177CF6" w:rsidP="008D3255">
      <w:pPr>
        <w:pStyle w:val="ListParagraph"/>
        <w:numPr>
          <w:ilvl w:val="0"/>
          <w:numId w:val="11"/>
        </w:numPr>
      </w:pPr>
      <w:r>
        <w:t xml:space="preserve">Stand by the pack with the load side turned away. If you are right-handed, point your right foot toward the pack. </w:t>
      </w:r>
    </w:p>
    <w:p w14:paraId="62268803" w14:textId="4FCE6B4A" w:rsidR="008C2709" w:rsidRDefault="008C2709" w:rsidP="008D3255">
      <w:pPr>
        <w:ind w:firstLine="48"/>
      </w:pPr>
    </w:p>
    <w:p w14:paraId="209BEF9B" w14:textId="77777777" w:rsidR="008C2709" w:rsidRDefault="00177CF6" w:rsidP="008D3255">
      <w:pPr>
        <w:pStyle w:val="ListParagraph"/>
        <w:numPr>
          <w:ilvl w:val="0"/>
          <w:numId w:val="11"/>
        </w:numPr>
      </w:pPr>
      <w:r>
        <w:lastRenderedPageBreak/>
        <w:t xml:space="preserve">Stepping backward with your left foot and crouching slightly to slant your right thigh, drag or lift the pack to rest on your thigh. </w:t>
      </w:r>
    </w:p>
    <w:p w14:paraId="27E0D8C4" w14:textId="3CF6C2D6" w:rsidR="008C2709" w:rsidRDefault="008C2709" w:rsidP="008D3255">
      <w:pPr>
        <w:ind w:firstLine="48"/>
      </w:pPr>
    </w:p>
    <w:p w14:paraId="78CD4AF9" w14:textId="77777777" w:rsidR="008C2709" w:rsidRDefault="00177CF6" w:rsidP="008D3255">
      <w:pPr>
        <w:pStyle w:val="ListParagraph"/>
        <w:numPr>
          <w:ilvl w:val="0"/>
          <w:numId w:val="11"/>
        </w:numPr>
      </w:pPr>
      <w:r>
        <w:t xml:space="preserve">Steadying the pack with the left shoulder strap, and holding the upper part of the right shoulder strap, put your right arm under the shoulder strap. Reach downward with your right hand to grasp the lower right corner of the pack. Twist your upper body to the right and pull the right shoulder strap into place. </w:t>
      </w:r>
    </w:p>
    <w:p w14:paraId="27BC17C1" w14:textId="619D541F" w:rsidR="008C2709" w:rsidRDefault="008C2709" w:rsidP="008D3255">
      <w:pPr>
        <w:ind w:firstLine="48"/>
      </w:pPr>
    </w:p>
    <w:p w14:paraId="69670400" w14:textId="77777777" w:rsidR="008C2709" w:rsidRDefault="00177CF6" w:rsidP="008D3255">
      <w:pPr>
        <w:pStyle w:val="ListParagraph"/>
        <w:numPr>
          <w:ilvl w:val="0"/>
          <w:numId w:val="11"/>
        </w:numPr>
      </w:pPr>
      <w:r>
        <w:t xml:space="preserve">Lifting the pack with your right hand, swing your right elbow back to slide the pack around on your back. While the pack is held high and far to the left, put your left arm through the shoulder strap and pull the strap into place. </w:t>
      </w:r>
    </w:p>
    <w:p w14:paraId="089B58AB" w14:textId="6BB114EE" w:rsidR="008C2709" w:rsidRDefault="008C2709" w:rsidP="008D3255">
      <w:pPr>
        <w:ind w:firstLine="48"/>
      </w:pPr>
    </w:p>
    <w:p w14:paraId="7D32CF78" w14:textId="77777777" w:rsidR="008C2709" w:rsidRDefault="00177CF6" w:rsidP="008D3255">
      <w:pPr>
        <w:pStyle w:val="ListParagraph"/>
        <w:numPr>
          <w:ilvl w:val="0"/>
          <w:numId w:val="11"/>
        </w:numPr>
      </w:pPr>
      <w:r>
        <w:t xml:space="preserve">Buckle the hip belt in place and adjust the shoulder straps to hold the pack high on your back. Tighten the hip belt to relieve the pressure on the shoulder straps. </w:t>
      </w:r>
    </w:p>
    <w:p w14:paraId="068DF87A" w14:textId="037CEF57" w:rsidR="008C2709" w:rsidRDefault="008C2709" w:rsidP="008D3255">
      <w:pPr>
        <w:ind w:firstLine="48"/>
      </w:pPr>
    </w:p>
    <w:p w14:paraId="4A24381B" w14:textId="77777777" w:rsidR="008C2709" w:rsidRDefault="00177CF6" w:rsidP="008D3255">
      <w:pPr>
        <w:pStyle w:val="ListParagraph"/>
        <w:numPr>
          <w:ilvl w:val="0"/>
          <w:numId w:val="11"/>
        </w:numPr>
      </w:pPr>
      <w:r>
        <w:t xml:space="preserve">To remove the pack, reverse the procedure shown. Just remember; never let the loaded pack drop on one leg as damage may occur. With practice a loaded pack can be put on or taken off with ease and without injury or damage to packer or the pack. </w:t>
      </w:r>
    </w:p>
    <w:p w14:paraId="58C9AFF6" w14:textId="77777777" w:rsidR="008C2709" w:rsidRDefault="00177CF6" w:rsidP="008D3255">
      <w:r>
        <w:t xml:space="preserve"> </w:t>
      </w:r>
    </w:p>
    <w:p w14:paraId="2BED65CD" w14:textId="77777777" w:rsidR="008C2709" w:rsidRDefault="00177CF6" w:rsidP="008D3255">
      <w:r>
        <w:t xml:space="preserve">Content from Camp Trails [http://camptrails.com/] </w:t>
      </w:r>
    </w:p>
    <w:p w14:paraId="022A7088" w14:textId="77777777" w:rsidR="008C2709" w:rsidRDefault="00177CF6">
      <w:pPr>
        <w:spacing w:after="0" w:line="259" w:lineRule="auto"/>
      </w:pPr>
      <w:r>
        <w:t xml:space="preserve"> </w:t>
      </w:r>
    </w:p>
    <w:p w14:paraId="5750759A" w14:textId="77777777" w:rsidR="008C2709" w:rsidRDefault="00177CF6">
      <w:pPr>
        <w:spacing w:after="0" w:line="259" w:lineRule="auto"/>
        <w:ind w:left="449"/>
      </w:pPr>
      <w:r>
        <w:rPr>
          <w:noProof/>
        </w:rPr>
        <w:drawing>
          <wp:inline distT="0" distB="0" distL="0" distR="0" wp14:anchorId="3B70B93C" wp14:editId="4B91A030">
            <wp:extent cx="6286500" cy="2647188"/>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21"/>
                    <a:stretch>
                      <a:fillRect/>
                    </a:stretch>
                  </pic:blipFill>
                  <pic:spPr>
                    <a:xfrm>
                      <a:off x="0" y="0"/>
                      <a:ext cx="6286500" cy="2647188"/>
                    </a:xfrm>
                    <a:prstGeom prst="rect">
                      <a:avLst/>
                    </a:prstGeom>
                  </pic:spPr>
                </pic:pic>
              </a:graphicData>
            </a:graphic>
          </wp:inline>
        </w:drawing>
      </w:r>
    </w:p>
    <w:p w14:paraId="57AD6AAE" w14:textId="77777777" w:rsidR="008F010E" w:rsidRDefault="008F010E" w:rsidP="008D3255"/>
    <w:p w14:paraId="231EF698" w14:textId="77777777" w:rsidR="008920B0" w:rsidRDefault="008920B0">
      <w:pPr>
        <w:spacing w:after="160" w:line="259" w:lineRule="auto"/>
        <w:jc w:val="left"/>
        <w:rPr>
          <w:rFonts w:asciiTheme="majorHAnsi" w:eastAsiaTheme="majorEastAsia" w:hAnsiTheme="majorHAnsi" w:cstheme="majorBidi"/>
          <w:color w:val="2E74B5" w:themeColor="accent1" w:themeShade="BF"/>
          <w:sz w:val="26"/>
          <w:szCs w:val="26"/>
        </w:rPr>
      </w:pPr>
      <w:r>
        <w:br w:type="page"/>
      </w:r>
    </w:p>
    <w:p w14:paraId="75877104" w14:textId="4917E39B" w:rsidR="002F185E" w:rsidRDefault="008F010E" w:rsidP="0EAF9CEF">
      <w:pPr>
        <w:pStyle w:val="Heading2"/>
      </w:pPr>
      <w:r w:rsidRPr="00DE6206">
        <w:lastRenderedPageBreak/>
        <w:t>48 Hour Pack Checklist</w:t>
      </w:r>
    </w:p>
    <w:p w14:paraId="752B0F1B" w14:textId="77777777" w:rsidR="00593B29" w:rsidRPr="00593B29" w:rsidRDefault="00593B29" w:rsidP="00D86D76"/>
    <w:p w14:paraId="26926A9D" w14:textId="77777777" w:rsidR="00D86D76" w:rsidRDefault="00D86D76" w:rsidP="00D86D76">
      <w:pPr>
        <w:rPr>
          <w:sz w:val="96"/>
          <w:szCs w:val="96"/>
        </w:rPr>
      </w:pPr>
      <w:r>
        <w:rPr>
          <w:sz w:val="96"/>
          <w:szCs w:val="96"/>
        </w:rPr>
        <w:t xml:space="preserve">The 48 Hour Pack </w:t>
      </w:r>
    </w:p>
    <w:p w14:paraId="5A10BD69" w14:textId="77777777" w:rsidR="00D86D76" w:rsidRDefault="00D86D76">
      <w:pPr>
        <w:rPr>
          <w:rFonts w:asciiTheme="majorHAnsi" w:eastAsiaTheme="majorEastAsia" w:hAnsiTheme="majorHAnsi" w:cstheme="majorBidi"/>
          <w:rPrChange w:id="116" w:author="Guest User" w:date="2018-06-01T19:52:00Z">
            <w:rPr/>
          </w:rPrChange>
        </w:rPr>
      </w:pPr>
      <w:r w:rsidRPr="1604F003">
        <w:rPr>
          <w:rFonts w:asciiTheme="majorHAnsi" w:eastAsiaTheme="majorEastAsia" w:hAnsiTheme="majorHAnsi" w:cstheme="majorBidi"/>
          <w:rPrChange w:id="117" w:author="Guest User" w:date="2018-06-01T19:52:00Z">
            <w:rPr>
              <w:rFonts w:asciiTheme="majorHAnsi" w:hAnsiTheme="majorHAnsi"/>
            </w:rPr>
          </w:rPrChange>
        </w:rPr>
        <w:t xml:space="preserve">Email </w:t>
      </w:r>
      <w:r w:rsidR="00932EBC">
        <w:fldChar w:fldCharType="begin"/>
      </w:r>
      <w:r w:rsidR="00932EBC">
        <w:instrText xml:space="preserve"> HYPERLINK "mailto:gearlist@kcesar.org" </w:instrText>
      </w:r>
      <w:r w:rsidR="00932EBC">
        <w:fldChar w:fldCharType="separate"/>
      </w:r>
      <w:r w:rsidRPr="1604F003">
        <w:rPr>
          <w:rStyle w:val="Hyperlink"/>
          <w:rFonts w:asciiTheme="majorHAnsi" w:eastAsiaTheme="majorEastAsia" w:hAnsiTheme="majorHAnsi" w:cstheme="majorBidi"/>
          <w:rPrChange w:id="118" w:author="Guest User" w:date="2018-06-01T19:52:00Z">
            <w:rPr>
              <w:rStyle w:val="Hyperlink"/>
              <w:rFonts w:asciiTheme="majorHAnsi" w:hAnsiTheme="majorHAnsi"/>
            </w:rPr>
          </w:rPrChange>
        </w:rPr>
        <w:t>gearlist@kcesar.org</w:t>
      </w:r>
      <w:r w:rsidR="00932EBC">
        <w:rPr>
          <w:rStyle w:val="Hyperlink"/>
          <w:rFonts w:asciiTheme="majorHAnsi" w:eastAsiaTheme="majorEastAsia" w:hAnsiTheme="majorHAnsi" w:cstheme="majorBidi"/>
        </w:rPr>
        <w:fldChar w:fldCharType="end"/>
      </w:r>
      <w:r w:rsidRPr="1604F003">
        <w:rPr>
          <w:rFonts w:asciiTheme="majorHAnsi" w:eastAsiaTheme="majorEastAsia" w:hAnsiTheme="majorHAnsi" w:cstheme="majorBidi"/>
          <w:rPrChange w:id="119" w:author="Guest User" w:date="2018-06-01T19:52:00Z">
            <w:rPr>
              <w:rFonts w:asciiTheme="majorHAnsi" w:hAnsiTheme="majorHAnsi"/>
            </w:rPr>
          </w:rPrChange>
        </w:rPr>
        <w:t xml:space="preserve"> with any questions you have about gear you currently own, or gear you want to purchase. We are very happy to help you!</w:t>
      </w:r>
    </w:p>
    <w:p w14:paraId="4F3F3DB6" w14:textId="77777777" w:rsidR="00D86D76" w:rsidRDefault="00D86D76">
      <w:pPr>
        <w:rPr>
          <w:rFonts w:asciiTheme="majorHAnsi" w:eastAsiaTheme="majorEastAsia" w:hAnsiTheme="majorHAnsi" w:cstheme="majorBidi"/>
          <w:b/>
          <w:bCs/>
          <w:rPrChange w:id="120" w:author="Guest User" w:date="2018-06-01T19:52:00Z">
            <w:rPr/>
          </w:rPrChange>
        </w:rPr>
      </w:pPr>
      <w:r w:rsidRPr="1604F003">
        <w:rPr>
          <w:rFonts w:asciiTheme="majorHAnsi" w:eastAsiaTheme="majorEastAsia" w:hAnsiTheme="majorHAnsi" w:cstheme="majorBidi"/>
          <w:b/>
          <w:bCs/>
          <w:rPrChange w:id="121" w:author="Guest User" w:date="2018-06-01T19:52:00Z">
            <w:rPr>
              <w:rFonts w:asciiTheme="majorHAnsi" w:hAnsiTheme="majorHAnsi"/>
              <w:b/>
            </w:rPr>
          </w:rPrChange>
        </w:rPr>
        <w:t>Backpack</w:t>
      </w:r>
    </w:p>
    <w:p w14:paraId="482F3D6B" w14:textId="77777777" w:rsidR="00D86D76" w:rsidRDefault="00D86D76">
      <w:pPr>
        <w:pStyle w:val="ListParagraph"/>
        <w:numPr>
          <w:ilvl w:val="0"/>
          <w:numId w:val="26"/>
        </w:numPr>
        <w:spacing w:after="200" w:line="288" w:lineRule="auto"/>
        <w:jc w:val="left"/>
        <w:rPr>
          <w:rFonts w:asciiTheme="majorHAnsi" w:eastAsiaTheme="majorEastAsia" w:hAnsiTheme="majorHAnsi" w:cstheme="majorBidi"/>
          <w:rPrChange w:id="122" w:author="Guest User" w:date="2018-06-01T19:52:00Z">
            <w:rPr/>
          </w:rPrChange>
        </w:rPr>
        <w:pPrChange w:id="123" w:author="Guest User" w:date="2018-06-01T19:52:00Z">
          <w:pPr>
            <w:pStyle w:val="ListParagraph"/>
            <w:numPr>
              <w:numId w:val="26"/>
            </w:numPr>
            <w:ind w:hanging="360"/>
            <w:jc w:val="left"/>
          </w:pPr>
        </w:pPrChange>
      </w:pPr>
      <w:r w:rsidRPr="1604F003">
        <w:rPr>
          <w:rFonts w:asciiTheme="majorHAnsi" w:eastAsiaTheme="majorEastAsia" w:hAnsiTheme="majorHAnsi" w:cstheme="majorBidi"/>
          <w:rPrChange w:id="124" w:author="Guest User" w:date="2018-06-01T19:52:00Z">
            <w:rPr>
              <w:rFonts w:asciiTheme="majorHAnsi" w:hAnsiTheme="majorHAnsi"/>
            </w:rPr>
          </w:rPrChange>
        </w:rPr>
        <w:t>You may need up to 75 liters of space</w:t>
      </w:r>
    </w:p>
    <w:p w14:paraId="57540497" w14:textId="77777777" w:rsidR="00D86D76" w:rsidRDefault="00D86D76">
      <w:pPr>
        <w:pStyle w:val="ListParagraph"/>
        <w:numPr>
          <w:ilvl w:val="0"/>
          <w:numId w:val="26"/>
        </w:numPr>
        <w:spacing w:after="200" w:line="288" w:lineRule="auto"/>
        <w:jc w:val="left"/>
        <w:rPr>
          <w:rFonts w:asciiTheme="majorHAnsi" w:eastAsiaTheme="majorEastAsia" w:hAnsiTheme="majorHAnsi" w:cstheme="majorBidi"/>
          <w:rPrChange w:id="125" w:author="Guest User" w:date="2018-06-01T19:52:00Z">
            <w:rPr/>
          </w:rPrChange>
        </w:rPr>
        <w:pPrChange w:id="126" w:author="Guest User" w:date="2018-06-01T19:52:00Z">
          <w:pPr>
            <w:pStyle w:val="ListParagraph"/>
            <w:numPr>
              <w:numId w:val="26"/>
            </w:numPr>
            <w:ind w:hanging="360"/>
            <w:jc w:val="left"/>
          </w:pPr>
        </w:pPrChange>
      </w:pPr>
      <w:r w:rsidRPr="1604F003">
        <w:rPr>
          <w:rFonts w:asciiTheme="majorHAnsi" w:eastAsiaTheme="majorEastAsia" w:hAnsiTheme="majorHAnsi" w:cstheme="majorBidi"/>
          <w:rPrChange w:id="127" w:author="Guest User" w:date="2018-06-01T19:52:00Z">
            <w:rPr>
              <w:rFonts w:asciiTheme="majorHAnsi" w:hAnsiTheme="majorHAnsi"/>
            </w:rPr>
          </w:rPrChange>
        </w:rPr>
        <w:t>Make sure pack is fitted to you before coming to the trail.</w:t>
      </w:r>
    </w:p>
    <w:p w14:paraId="4D410313" w14:textId="77777777" w:rsidR="00D86D76" w:rsidRDefault="00D86D76">
      <w:pPr>
        <w:pStyle w:val="ListParagraph"/>
        <w:numPr>
          <w:ilvl w:val="0"/>
          <w:numId w:val="26"/>
        </w:numPr>
        <w:spacing w:after="200" w:line="288" w:lineRule="auto"/>
        <w:jc w:val="left"/>
        <w:rPr>
          <w:rFonts w:asciiTheme="majorHAnsi" w:eastAsiaTheme="majorEastAsia" w:hAnsiTheme="majorHAnsi" w:cstheme="majorBidi"/>
          <w:rPrChange w:id="128" w:author="Guest User" w:date="2018-06-01T19:52:00Z">
            <w:rPr/>
          </w:rPrChange>
        </w:rPr>
        <w:pPrChange w:id="129" w:author="Guest User" w:date="2018-06-01T19:52:00Z">
          <w:pPr>
            <w:pStyle w:val="ListParagraph"/>
            <w:numPr>
              <w:numId w:val="26"/>
            </w:numPr>
            <w:ind w:hanging="360"/>
            <w:jc w:val="left"/>
          </w:pPr>
        </w:pPrChange>
      </w:pPr>
      <w:r w:rsidRPr="1604F003">
        <w:rPr>
          <w:rFonts w:asciiTheme="majorHAnsi" w:eastAsiaTheme="majorEastAsia" w:hAnsiTheme="majorHAnsi" w:cstheme="majorBidi"/>
          <w:rPrChange w:id="130" w:author="Guest User" w:date="2018-06-01T19:52:00Z">
            <w:rPr>
              <w:rFonts w:asciiTheme="majorHAnsi" w:hAnsiTheme="majorHAnsi"/>
            </w:rPr>
          </w:rPrChange>
        </w:rPr>
        <w:t>Bag needs to be sturdy enough to strap a litter to, and go through thorns.</w:t>
      </w:r>
    </w:p>
    <w:p w14:paraId="521FD129" w14:textId="77777777" w:rsidR="00D86D76" w:rsidRDefault="00D86D76">
      <w:pPr>
        <w:pStyle w:val="ListParagraph"/>
        <w:numPr>
          <w:ilvl w:val="0"/>
          <w:numId w:val="26"/>
        </w:numPr>
        <w:spacing w:after="200" w:line="288" w:lineRule="auto"/>
        <w:jc w:val="left"/>
        <w:rPr>
          <w:rFonts w:asciiTheme="majorHAnsi" w:eastAsiaTheme="majorEastAsia" w:hAnsiTheme="majorHAnsi" w:cstheme="majorBidi"/>
          <w:rPrChange w:id="131" w:author="Guest User" w:date="2018-06-01T19:52:00Z">
            <w:rPr/>
          </w:rPrChange>
        </w:rPr>
        <w:pPrChange w:id="132" w:author="Guest User" w:date="2018-06-01T19:52:00Z">
          <w:pPr>
            <w:pStyle w:val="ListParagraph"/>
            <w:numPr>
              <w:numId w:val="26"/>
            </w:numPr>
            <w:ind w:hanging="360"/>
            <w:jc w:val="left"/>
          </w:pPr>
        </w:pPrChange>
      </w:pPr>
      <w:r w:rsidRPr="1604F003">
        <w:rPr>
          <w:rFonts w:asciiTheme="majorHAnsi" w:eastAsiaTheme="majorEastAsia" w:hAnsiTheme="majorHAnsi" w:cstheme="majorBidi"/>
          <w:rPrChange w:id="133" w:author="Guest User" w:date="2018-06-01T19:52:00Z">
            <w:rPr>
              <w:rFonts w:asciiTheme="majorHAnsi" w:hAnsiTheme="majorHAnsi"/>
            </w:rPr>
          </w:rPrChange>
        </w:rPr>
        <w:t>Line with trash bags, and put everything in waterproof bags</w:t>
      </w:r>
    </w:p>
    <w:p w14:paraId="29A7E2E5" w14:textId="77777777" w:rsidR="00D86D76" w:rsidRDefault="00D86D76">
      <w:pPr>
        <w:rPr>
          <w:rFonts w:asciiTheme="majorHAnsi" w:eastAsiaTheme="majorEastAsia" w:hAnsiTheme="majorHAnsi" w:cstheme="majorBidi"/>
          <w:rPrChange w:id="134" w:author="Guest User" w:date="2018-06-01T19:52:00Z">
            <w:rPr/>
          </w:rPrChange>
        </w:rPr>
      </w:pPr>
      <w:r w:rsidRPr="1604F003">
        <w:rPr>
          <w:rFonts w:asciiTheme="majorHAnsi" w:eastAsiaTheme="majorEastAsia" w:hAnsiTheme="majorHAnsi" w:cstheme="majorBidi"/>
          <w:b/>
          <w:bCs/>
          <w:rPrChange w:id="135" w:author="Guest User" w:date="2018-06-01T19:52:00Z">
            <w:rPr>
              <w:rFonts w:asciiTheme="majorHAnsi" w:hAnsiTheme="majorHAnsi"/>
              <w:b/>
            </w:rPr>
          </w:rPrChange>
        </w:rPr>
        <w:t xml:space="preserve">Navigation Kit </w:t>
      </w:r>
      <w:r w:rsidRPr="1604F003">
        <w:rPr>
          <w:rFonts w:asciiTheme="majorHAnsi" w:eastAsiaTheme="majorEastAsia" w:hAnsiTheme="majorHAnsi" w:cstheme="majorBidi"/>
          <w:rPrChange w:id="136" w:author="Guest User" w:date="2018-06-01T19:52:00Z">
            <w:rPr>
              <w:rFonts w:asciiTheme="majorHAnsi" w:hAnsiTheme="majorHAnsi"/>
            </w:rPr>
          </w:rPrChange>
        </w:rPr>
        <w:t>– You may want to purchase a chest pack or fanny pack to make sure you can easily access:</w:t>
      </w:r>
    </w:p>
    <w:p w14:paraId="28B82C3B" w14:textId="77777777" w:rsidR="00D86D76" w:rsidRDefault="00D86D76">
      <w:pPr>
        <w:pStyle w:val="ListParagraph"/>
        <w:numPr>
          <w:ilvl w:val="0"/>
          <w:numId w:val="27"/>
        </w:numPr>
        <w:spacing w:after="200" w:line="288" w:lineRule="auto"/>
        <w:jc w:val="left"/>
        <w:rPr>
          <w:rFonts w:asciiTheme="majorHAnsi" w:eastAsiaTheme="majorEastAsia" w:hAnsiTheme="majorHAnsi" w:cstheme="majorBidi"/>
          <w:rPrChange w:id="137" w:author="Guest User" w:date="2018-06-01T19:52:00Z">
            <w:rPr/>
          </w:rPrChange>
        </w:rPr>
        <w:pPrChange w:id="138" w:author="Guest User" w:date="2018-06-01T19:52:00Z">
          <w:pPr>
            <w:pStyle w:val="ListParagraph"/>
            <w:numPr>
              <w:numId w:val="27"/>
            </w:numPr>
            <w:ind w:hanging="360"/>
            <w:jc w:val="left"/>
          </w:pPr>
        </w:pPrChange>
      </w:pPr>
      <w:r w:rsidRPr="1604F003">
        <w:rPr>
          <w:rFonts w:asciiTheme="majorHAnsi" w:eastAsiaTheme="majorEastAsia" w:hAnsiTheme="majorHAnsi" w:cstheme="majorBidi"/>
          <w:rPrChange w:id="139" w:author="Guest User" w:date="2018-06-01T19:52:00Z">
            <w:rPr>
              <w:rFonts w:asciiTheme="majorHAnsi" w:hAnsiTheme="majorHAnsi"/>
            </w:rPr>
          </w:rPrChange>
        </w:rPr>
        <w:t>Ruler</w:t>
      </w:r>
    </w:p>
    <w:p w14:paraId="3C85A063" w14:textId="77777777" w:rsidR="00D86D76" w:rsidRDefault="00D86D76">
      <w:pPr>
        <w:pStyle w:val="ListParagraph"/>
        <w:numPr>
          <w:ilvl w:val="0"/>
          <w:numId w:val="27"/>
        </w:numPr>
        <w:spacing w:after="200" w:line="288" w:lineRule="auto"/>
        <w:jc w:val="left"/>
        <w:rPr>
          <w:rFonts w:asciiTheme="majorHAnsi" w:eastAsiaTheme="majorEastAsia" w:hAnsiTheme="majorHAnsi" w:cstheme="majorBidi"/>
          <w:rPrChange w:id="140" w:author="Guest User" w:date="2018-06-01T19:52:00Z">
            <w:rPr/>
          </w:rPrChange>
        </w:rPr>
        <w:pPrChange w:id="141" w:author="Guest User" w:date="2018-06-01T19:52:00Z">
          <w:pPr>
            <w:pStyle w:val="ListParagraph"/>
            <w:numPr>
              <w:numId w:val="27"/>
            </w:numPr>
            <w:ind w:hanging="360"/>
            <w:jc w:val="left"/>
          </w:pPr>
        </w:pPrChange>
      </w:pPr>
      <w:r w:rsidRPr="1604F003">
        <w:rPr>
          <w:rFonts w:asciiTheme="majorHAnsi" w:eastAsiaTheme="majorEastAsia" w:hAnsiTheme="majorHAnsi" w:cstheme="majorBidi"/>
          <w:rPrChange w:id="142" w:author="Guest User" w:date="2018-06-01T19:52:00Z">
            <w:rPr>
              <w:rFonts w:asciiTheme="majorHAnsi" w:hAnsiTheme="majorHAnsi"/>
            </w:rPr>
          </w:rPrChange>
        </w:rPr>
        <w:t>Rite in the Rain (provided)</w:t>
      </w:r>
    </w:p>
    <w:p w14:paraId="6D66BE58" w14:textId="77777777" w:rsidR="00D86D76" w:rsidRDefault="00D86D76">
      <w:pPr>
        <w:pStyle w:val="ListParagraph"/>
        <w:numPr>
          <w:ilvl w:val="0"/>
          <w:numId w:val="27"/>
        </w:numPr>
        <w:spacing w:after="200" w:line="288" w:lineRule="auto"/>
        <w:jc w:val="left"/>
        <w:rPr>
          <w:rFonts w:asciiTheme="majorHAnsi" w:eastAsiaTheme="majorEastAsia" w:hAnsiTheme="majorHAnsi" w:cstheme="majorBidi"/>
          <w:rPrChange w:id="143" w:author="Guest User" w:date="2018-06-01T19:52:00Z">
            <w:rPr/>
          </w:rPrChange>
        </w:rPr>
        <w:pPrChange w:id="144" w:author="Guest User" w:date="2018-06-01T19:52:00Z">
          <w:pPr>
            <w:pStyle w:val="ListParagraph"/>
            <w:numPr>
              <w:numId w:val="27"/>
            </w:numPr>
            <w:ind w:hanging="360"/>
            <w:jc w:val="left"/>
          </w:pPr>
        </w:pPrChange>
      </w:pPr>
      <w:r w:rsidRPr="1604F003">
        <w:rPr>
          <w:rFonts w:asciiTheme="majorHAnsi" w:eastAsiaTheme="majorEastAsia" w:hAnsiTheme="majorHAnsi" w:cstheme="majorBidi"/>
          <w:rPrChange w:id="145" w:author="Guest User" w:date="2018-06-01T19:52:00Z">
            <w:rPr>
              <w:rFonts w:asciiTheme="majorHAnsi" w:hAnsiTheme="majorHAnsi"/>
            </w:rPr>
          </w:rPrChange>
        </w:rPr>
        <w:t>Pencils (a place to safely store pencils and extra pencils)</w:t>
      </w:r>
    </w:p>
    <w:p w14:paraId="19A121A5" w14:textId="77777777" w:rsidR="00D86D76" w:rsidRDefault="00D86D76">
      <w:pPr>
        <w:pStyle w:val="ListParagraph"/>
        <w:numPr>
          <w:ilvl w:val="0"/>
          <w:numId w:val="27"/>
        </w:numPr>
        <w:spacing w:after="200" w:line="288" w:lineRule="auto"/>
        <w:jc w:val="left"/>
        <w:rPr>
          <w:rFonts w:asciiTheme="majorHAnsi" w:eastAsiaTheme="majorEastAsia" w:hAnsiTheme="majorHAnsi" w:cstheme="majorBidi"/>
          <w:rPrChange w:id="146" w:author="Guest User" w:date="2018-06-01T19:52:00Z">
            <w:rPr/>
          </w:rPrChange>
        </w:rPr>
        <w:pPrChange w:id="147" w:author="Guest User" w:date="2018-06-01T19:52:00Z">
          <w:pPr>
            <w:pStyle w:val="ListParagraph"/>
            <w:numPr>
              <w:numId w:val="27"/>
            </w:numPr>
            <w:ind w:hanging="360"/>
            <w:jc w:val="left"/>
          </w:pPr>
        </w:pPrChange>
      </w:pPr>
      <w:r w:rsidRPr="1604F003">
        <w:rPr>
          <w:rFonts w:asciiTheme="majorHAnsi" w:eastAsiaTheme="majorEastAsia" w:hAnsiTheme="majorHAnsi" w:cstheme="majorBidi"/>
          <w:rPrChange w:id="148" w:author="Guest User" w:date="2018-06-01T19:52:00Z">
            <w:rPr>
              <w:rFonts w:asciiTheme="majorHAnsi" w:hAnsiTheme="majorHAnsi"/>
            </w:rPr>
          </w:rPrChange>
        </w:rPr>
        <w:t>Calculator (provided)</w:t>
      </w:r>
    </w:p>
    <w:p w14:paraId="55946B2A" w14:textId="77777777" w:rsidR="00D86D76" w:rsidRDefault="00D86D76">
      <w:pPr>
        <w:pStyle w:val="ListParagraph"/>
        <w:numPr>
          <w:ilvl w:val="0"/>
          <w:numId w:val="27"/>
        </w:numPr>
        <w:spacing w:after="200" w:line="288" w:lineRule="auto"/>
        <w:jc w:val="left"/>
        <w:rPr>
          <w:rFonts w:asciiTheme="majorHAnsi" w:eastAsiaTheme="majorEastAsia" w:hAnsiTheme="majorHAnsi" w:cstheme="majorBidi"/>
          <w:rPrChange w:id="149" w:author="Guest User" w:date="2018-06-01T19:52:00Z">
            <w:rPr/>
          </w:rPrChange>
        </w:rPr>
        <w:pPrChange w:id="150" w:author="Guest User" w:date="2018-06-01T19:52:00Z">
          <w:pPr>
            <w:pStyle w:val="ListParagraph"/>
            <w:numPr>
              <w:numId w:val="27"/>
            </w:numPr>
            <w:ind w:hanging="360"/>
            <w:jc w:val="left"/>
          </w:pPr>
        </w:pPrChange>
      </w:pPr>
      <w:r w:rsidRPr="1604F003">
        <w:rPr>
          <w:rFonts w:asciiTheme="majorHAnsi" w:eastAsiaTheme="majorEastAsia" w:hAnsiTheme="majorHAnsi" w:cstheme="majorBidi"/>
          <w:rPrChange w:id="151" w:author="Guest User" w:date="2018-06-01T19:52:00Z">
            <w:rPr>
              <w:rFonts w:asciiTheme="majorHAnsi" w:hAnsiTheme="majorHAnsi"/>
            </w:rPr>
          </w:rPrChange>
        </w:rPr>
        <w:t>Compass (provided)</w:t>
      </w:r>
    </w:p>
    <w:p w14:paraId="7E881380" w14:textId="77777777" w:rsidR="003226F9" w:rsidRPr="00E61F14" w:rsidRDefault="00D86D76">
      <w:pPr>
        <w:spacing w:after="200" w:line="288" w:lineRule="auto"/>
        <w:rPr>
          <w:rFonts w:asciiTheme="majorHAnsi" w:eastAsiaTheme="majorEastAsia" w:hAnsiTheme="majorHAnsi" w:cstheme="majorBidi"/>
          <w:rPrChange w:id="152" w:author="Guest User" w:date="2018-06-01T19:52:00Z">
            <w:rPr/>
          </w:rPrChange>
        </w:rPr>
        <w:pPrChange w:id="153" w:author="Guest User" w:date="2018-06-01T19:52:00Z">
          <w:pPr>
            <w:pStyle w:val="ListParagraph"/>
            <w:spacing w:after="200" w:line="288" w:lineRule="auto"/>
            <w:jc w:val="left"/>
          </w:pPr>
        </w:pPrChange>
      </w:pPr>
      <w:r w:rsidRPr="1604F003">
        <w:rPr>
          <w:rFonts w:asciiTheme="majorHAnsi" w:eastAsiaTheme="majorEastAsia" w:hAnsiTheme="majorHAnsi" w:cstheme="majorBidi"/>
          <w:b/>
          <w:bCs/>
          <w:rPrChange w:id="154" w:author="Guest User" w:date="2018-06-01T19:52:00Z">
            <w:rPr>
              <w:b/>
            </w:rPr>
          </w:rPrChange>
        </w:rPr>
        <w:t>Clothing</w:t>
      </w:r>
      <w:r w:rsidRPr="1604F003">
        <w:rPr>
          <w:rFonts w:asciiTheme="majorHAnsi" w:eastAsiaTheme="majorEastAsia" w:hAnsiTheme="majorHAnsi" w:cstheme="majorBidi"/>
          <w:rPrChange w:id="155" w:author="Guest User" w:date="2018-06-01T19:52:00Z">
            <w:rPr/>
          </w:rPrChange>
        </w:rPr>
        <w:t xml:space="preserve"> – Cotton clothes are an automatic failure. All packed clothing needs to be in waterproof bags such as gallon sized Ziplocs or dry bags. </w:t>
      </w:r>
      <w:ins w:id="156" w:author="Jon Mercer" w:date="2018-05-24T20:17:00Z">
        <w:r w:rsidR="003226F9" w:rsidRPr="1604F003">
          <w:rPr>
            <w:rFonts w:asciiTheme="majorHAnsi" w:eastAsiaTheme="majorEastAsia" w:hAnsiTheme="majorHAnsi" w:cstheme="majorBidi"/>
            <w:rPrChange w:id="157" w:author="Guest User" w:date="2018-06-01T19:52:00Z">
              <w:rPr/>
            </w:rPrChange>
          </w:rPr>
          <w:t>Normal Gore-Tex will shred if not protected. Your outer layer needs to be strong: neoprene, hunting shell, Carhartt, Military Gore-Tex.</w:t>
        </w:r>
      </w:ins>
    </w:p>
    <w:p w14:paraId="39E01B40" w14:textId="77777777" w:rsidR="00D86D76" w:rsidRDefault="00D86D76">
      <w:pPr>
        <w:rPr>
          <w:rFonts w:asciiTheme="majorHAnsi" w:eastAsiaTheme="majorEastAsia" w:hAnsiTheme="majorHAnsi" w:cstheme="majorBidi"/>
          <w:rPrChange w:id="158" w:author="Guest User" w:date="2018-06-01T19:52:00Z">
            <w:rPr/>
          </w:rPrChange>
        </w:rPr>
      </w:pPr>
      <w:r w:rsidRPr="1604F003">
        <w:rPr>
          <w:rFonts w:asciiTheme="majorHAnsi" w:eastAsiaTheme="majorEastAsia" w:hAnsiTheme="majorHAnsi" w:cstheme="majorBidi"/>
          <w:rPrChange w:id="159" w:author="Guest User" w:date="2018-06-01T19:52:00Z">
            <w:rPr>
              <w:rFonts w:asciiTheme="majorHAnsi" w:hAnsiTheme="majorHAnsi"/>
            </w:rPr>
          </w:rPrChange>
        </w:rPr>
        <w:t>This list includes the clothes you arrive in:</w:t>
      </w:r>
    </w:p>
    <w:p w14:paraId="65823CCA"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60" w:author="Guest User" w:date="2018-06-01T19:52:00Z">
            <w:rPr/>
          </w:rPrChange>
        </w:rPr>
        <w:pPrChange w:id="16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62" w:author="Guest User" w:date="2018-06-01T19:52:00Z">
            <w:rPr>
              <w:rFonts w:asciiTheme="majorHAnsi" w:hAnsiTheme="majorHAnsi"/>
            </w:rPr>
          </w:rPrChange>
        </w:rPr>
        <w:t>Shirt (2)</w:t>
      </w:r>
    </w:p>
    <w:p w14:paraId="506309B8"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63" w:author="Guest User" w:date="2018-06-01T19:52:00Z">
            <w:rPr/>
          </w:rPrChange>
        </w:rPr>
        <w:pPrChange w:id="164"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65" w:author="Guest User" w:date="2018-06-01T19:52:00Z">
            <w:rPr>
              <w:rFonts w:asciiTheme="majorHAnsi" w:hAnsiTheme="majorHAnsi"/>
            </w:rPr>
          </w:rPrChange>
        </w:rPr>
        <w:t xml:space="preserve">Waterproof Pants (be wary of pants that absorb water, the Swamp of Surrender awaits you)  </w:t>
      </w:r>
    </w:p>
    <w:p w14:paraId="0278A6BF" w14:textId="7F75F771"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66" w:author="Guest User" w:date="2018-06-01T19:52:00Z">
            <w:rPr/>
          </w:rPrChange>
        </w:rPr>
        <w:pPrChange w:id="167"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68" w:author="Guest User" w:date="2018-06-01T19:52:00Z">
            <w:rPr>
              <w:rFonts w:asciiTheme="majorHAnsi" w:hAnsiTheme="majorHAnsi"/>
            </w:rPr>
          </w:rPrChange>
        </w:rPr>
        <w:t>Socks (2 or more, consider waterproof</w:t>
      </w:r>
      <w:r w:rsidR="003C7E59">
        <w:rPr>
          <w:rFonts w:asciiTheme="majorHAnsi" w:eastAsiaTheme="majorEastAsia" w:hAnsiTheme="majorHAnsi" w:cstheme="majorBidi"/>
        </w:rPr>
        <w:t xml:space="preserve"> up to the knee</w:t>
      </w:r>
      <w:r w:rsidRPr="1604F003">
        <w:rPr>
          <w:rFonts w:asciiTheme="majorHAnsi" w:eastAsiaTheme="majorEastAsia" w:hAnsiTheme="majorHAnsi" w:cstheme="majorBidi"/>
          <w:rPrChange w:id="169" w:author="Guest User" w:date="2018-06-01T19:52:00Z">
            <w:rPr>
              <w:rFonts w:asciiTheme="majorHAnsi" w:hAnsiTheme="majorHAnsi"/>
            </w:rPr>
          </w:rPrChange>
        </w:rPr>
        <w:t>)</w:t>
      </w:r>
    </w:p>
    <w:p w14:paraId="69A1AB20"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70" w:author="Guest User" w:date="2018-06-01T19:52:00Z">
            <w:rPr/>
          </w:rPrChange>
        </w:rPr>
        <w:pPrChange w:id="17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72" w:author="Guest User" w:date="2018-06-01T19:52:00Z">
            <w:rPr>
              <w:rFonts w:asciiTheme="majorHAnsi" w:hAnsiTheme="majorHAnsi"/>
            </w:rPr>
          </w:rPrChange>
        </w:rPr>
        <w:t>Long Underwear (2)</w:t>
      </w:r>
    </w:p>
    <w:p w14:paraId="7A2EDE3D"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73" w:author="Guest User" w:date="2018-06-01T20:04:00Z">
            <w:rPr/>
          </w:rPrChange>
        </w:rPr>
        <w:pPrChange w:id="174" w:author="Guest User" w:date="2018-06-01T20:04:00Z">
          <w:pPr>
            <w:pStyle w:val="ListParagraph"/>
            <w:numPr>
              <w:numId w:val="28"/>
            </w:numPr>
            <w:ind w:hanging="360"/>
            <w:jc w:val="left"/>
          </w:pPr>
        </w:pPrChange>
      </w:pPr>
      <w:proofErr w:type="spellStart"/>
      <w:r w:rsidRPr="1604F003">
        <w:rPr>
          <w:rFonts w:asciiTheme="majorHAnsi" w:eastAsiaTheme="majorEastAsia" w:hAnsiTheme="majorHAnsi" w:cstheme="majorBidi"/>
          <w:rPrChange w:id="175" w:author="Guest User" w:date="2018-06-01T19:52:00Z">
            <w:rPr>
              <w:rFonts w:asciiTheme="majorHAnsi" w:hAnsiTheme="majorHAnsi"/>
            </w:rPr>
          </w:rPrChange>
        </w:rPr>
        <w:t>Midlayer</w:t>
      </w:r>
      <w:proofErr w:type="spellEnd"/>
      <w:r w:rsidRPr="1604F003">
        <w:rPr>
          <w:rFonts w:asciiTheme="majorHAnsi" w:eastAsiaTheme="majorEastAsia" w:hAnsiTheme="majorHAnsi" w:cstheme="majorBidi"/>
          <w:rPrChange w:id="176" w:author="Guest User" w:date="2018-06-01T19:52:00Z">
            <w:rPr>
              <w:rFonts w:asciiTheme="majorHAnsi" w:hAnsiTheme="majorHAnsi"/>
            </w:rPr>
          </w:rPrChange>
        </w:rPr>
        <w:t xml:space="preserve"> Shirt, such as a sweater.</w:t>
      </w:r>
    </w:p>
    <w:p w14:paraId="7310C56A"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77" w:author="Guest User" w:date="2018-06-01T19:52:00Z">
            <w:rPr/>
          </w:rPrChange>
        </w:rPr>
        <w:pPrChange w:id="178"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79" w:author="Guest User" w:date="2018-06-01T19:52:00Z">
            <w:rPr>
              <w:rFonts w:asciiTheme="majorHAnsi" w:hAnsiTheme="majorHAnsi"/>
            </w:rPr>
          </w:rPrChange>
        </w:rPr>
        <w:t>Hooded Waterproof Jacket</w:t>
      </w:r>
    </w:p>
    <w:p w14:paraId="65726C11"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80" w:author="Guest User" w:date="2018-06-01T19:52:00Z">
            <w:rPr/>
          </w:rPrChange>
        </w:rPr>
        <w:pPrChange w:id="18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82" w:author="Guest User" w:date="2018-06-01T19:52:00Z">
            <w:rPr>
              <w:rFonts w:asciiTheme="majorHAnsi" w:hAnsiTheme="majorHAnsi"/>
            </w:rPr>
          </w:rPrChange>
        </w:rPr>
        <w:t>Insulated Hat/Balaclava (2)</w:t>
      </w:r>
    </w:p>
    <w:p w14:paraId="71A8AC0D"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83" w:author="Guest User" w:date="2018-06-01T19:52:00Z">
            <w:rPr/>
          </w:rPrChange>
        </w:rPr>
        <w:pPrChange w:id="184"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85" w:author="Guest User" w:date="2018-06-01T19:52:00Z">
            <w:rPr>
              <w:rFonts w:asciiTheme="majorHAnsi" w:hAnsiTheme="majorHAnsi"/>
            </w:rPr>
          </w:rPrChange>
        </w:rPr>
        <w:t xml:space="preserve">Gloves (additional warm gloves than just the work gloves) </w:t>
      </w:r>
    </w:p>
    <w:p w14:paraId="6EDD73CB"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186" w:author="Guest User" w:date="2018-06-01T19:52:00Z">
            <w:rPr/>
          </w:rPrChange>
        </w:rPr>
        <w:pPrChange w:id="187"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188" w:author="Guest User" w:date="2018-06-01T19:52:00Z">
            <w:rPr>
              <w:rFonts w:asciiTheme="majorHAnsi" w:hAnsiTheme="majorHAnsi"/>
            </w:rPr>
          </w:rPrChange>
        </w:rPr>
        <w:t>Boots (waterproof)</w:t>
      </w:r>
    </w:p>
    <w:p w14:paraId="40B0235D" w14:textId="307F2C30" w:rsidR="00D86D76" w:rsidDel="003226F9" w:rsidRDefault="00D86D76">
      <w:pPr>
        <w:pStyle w:val="ListParagraph"/>
        <w:spacing w:after="200" w:line="288" w:lineRule="auto"/>
        <w:jc w:val="left"/>
        <w:rPr>
          <w:del w:id="189" w:author="Jon Mercer" w:date="2018-05-24T20:18:00Z"/>
          <w:rFonts w:asciiTheme="majorHAnsi" w:hAnsiTheme="majorHAnsi"/>
        </w:rPr>
        <w:pPrChange w:id="190" w:author="Jon Mercer" w:date="2018-05-24T20:16:00Z">
          <w:pPr>
            <w:pStyle w:val="ListParagraph"/>
            <w:numPr>
              <w:numId w:val="28"/>
            </w:numPr>
            <w:spacing w:after="200" w:line="288" w:lineRule="auto"/>
            <w:ind w:hanging="360"/>
            <w:jc w:val="left"/>
          </w:pPr>
        </w:pPrChange>
      </w:pPr>
      <w:del w:id="191" w:author="Jon Mercer" w:date="2018-05-24T20:16:00Z">
        <w:r w:rsidDel="004D6FB3">
          <w:rPr>
            <w:rFonts w:asciiTheme="majorHAnsi" w:hAnsiTheme="majorHAnsi"/>
          </w:rPr>
          <w:delText>Rain Gear</w:delText>
        </w:r>
      </w:del>
      <w:del w:id="192" w:author="Jon Mercer" w:date="2018-05-24T20:17:00Z">
        <w:r w:rsidDel="005E0CA0">
          <w:rPr>
            <w:rFonts w:asciiTheme="majorHAnsi" w:hAnsiTheme="majorHAnsi"/>
          </w:rPr>
          <w:delText xml:space="preserve"> (</w:delText>
        </w:r>
      </w:del>
      <w:del w:id="193" w:author="Jon Mercer" w:date="2018-05-24T20:18:00Z">
        <w:r w:rsidDel="003226F9">
          <w:rPr>
            <w:rFonts w:asciiTheme="majorHAnsi" w:hAnsiTheme="majorHAnsi"/>
          </w:rPr>
          <w:delText xml:space="preserve">Normal </w:delText>
        </w:r>
      </w:del>
      <w:del w:id="194" w:author="Jon Mercer" w:date="2018-05-24T20:17:00Z">
        <w:r w:rsidDel="005E0CA0">
          <w:rPr>
            <w:rFonts w:asciiTheme="majorHAnsi" w:hAnsiTheme="majorHAnsi"/>
          </w:rPr>
          <w:delText>g</w:delText>
        </w:r>
      </w:del>
      <w:del w:id="195" w:author="Jon Mercer" w:date="2018-05-24T20:18:00Z">
        <w:r w:rsidDel="003226F9">
          <w:rPr>
            <w:rFonts w:asciiTheme="majorHAnsi" w:hAnsiTheme="majorHAnsi"/>
          </w:rPr>
          <w:delText>ore-</w:delText>
        </w:r>
      </w:del>
      <w:del w:id="196" w:author="Jon Mercer" w:date="2018-05-24T20:17:00Z">
        <w:r w:rsidDel="005E0CA0">
          <w:rPr>
            <w:rFonts w:asciiTheme="majorHAnsi" w:hAnsiTheme="majorHAnsi"/>
          </w:rPr>
          <w:delText>t</w:delText>
        </w:r>
      </w:del>
      <w:del w:id="197" w:author="Jon Mercer" w:date="2018-05-24T20:18:00Z">
        <w:r w:rsidDel="003226F9">
          <w:rPr>
            <w:rFonts w:asciiTheme="majorHAnsi" w:hAnsiTheme="majorHAnsi"/>
          </w:rPr>
          <w:delText>ex will shred if not protected. Your outer layer needs to be strong: neoprene, hunting shell, Carhartt, Military Gore-</w:delText>
        </w:r>
      </w:del>
      <w:del w:id="198" w:author="Jon Mercer" w:date="2018-05-24T20:17:00Z">
        <w:r w:rsidDel="005E0CA0">
          <w:rPr>
            <w:rFonts w:asciiTheme="majorHAnsi" w:hAnsiTheme="majorHAnsi"/>
          </w:rPr>
          <w:delText>t</w:delText>
        </w:r>
      </w:del>
      <w:del w:id="199" w:author="Jon Mercer" w:date="2018-05-24T20:18:00Z">
        <w:r w:rsidDel="003226F9">
          <w:rPr>
            <w:rFonts w:asciiTheme="majorHAnsi" w:hAnsiTheme="majorHAnsi"/>
          </w:rPr>
          <w:delText>ex.</w:delText>
        </w:r>
      </w:del>
      <w:del w:id="200" w:author="Jon Mercer" w:date="2018-05-24T20:17:00Z">
        <w:r w:rsidDel="005E0CA0">
          <w:rPr>
            <w:rFonts w:asciiTheme="majorHAnsi" w:hAnsiTheme="majorHAnsi"/>
          </w:rPr>
          <w:delText>)</w:delText>
        </w:r>
      </w:del>
    </w:p>
    <w:p w14:paraId="404980ED" w14:textId="77777777" w:rsidR="00D86D76" w:rsidRDefault="00D86D76">
      <w:pPr>
        <w:rPr>
          <w:rFonts w:asciiTheme="majorHAnsi" w:eastAsiaTheme="majorEastAsia" w:hAnsiTheme="majorHAnsi" w:cstheme="majorBidi"/>
          <w:b/>
          <w:bCs/>
          <w:rPrChange w:id="201" w:author="Guest User" w:date="2018-06-01T20:04:00Z">
            <w:rPr/>
          </w:rPrChange>
        </w:rPr>
      </w:pPr>
      <w:r w:rsidRPr="1604F003">
        <w:rPr>
          <w:rFonts w:asciiTheme="majorHAnsi" w:eastAsiaTheme="majorEastAsia" w:hAnsiTheme="majorHAnsi" w:cstheme="majorBidi"/>
          <w:b/>
          <w:bCs/>
          <w:rPrChange w:id="202" w:author="Guest User" w:date="2018-06-01T19:52:00Z">
            <w:rPr>
              <w:rFonts w:asciiTheme="majorHAnsi" w:hAnsiTheme="majorHAnsi"/>
              <w:b/>
            </w:rPr>
          </w:rPrChange>
        </w:rPr>
        <w:t>Additional Required Gear:</w:t>
      </w:r>
    </w:p>
    <w:p w14:paraId="5EE3CB47"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03" w:author="Guest User" w:date="2018-06-01T19:52:00Z">
            <w:rPr/>
          </w:rPrChange>
        </w:rPr>
        <w:pPrChange w:id="204"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05" w:author="Guest User" w:date="2018-06-01T19:52:00Z">
            <w:rPr>
              <w:rFonts w:asciiTheme="majorHAnsi" w:hAnsiTheme="majorHAnsi"/>
            </w:rPr>
          </w:rPrChange>
        </w:rPr>
        <w:t>Eye Protection (No snow goggles, think safety glasses)</w:t>
      </w:r>
    </w:p>
    <w:p w14:paraId="63FA520F" w14:textId="112C1DB6"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06" w:author="Guest User" w:date="2018-06-01T19:52:00Z">
            <w:rPr/>
          </w:rPrChange>
        </w:rPr>
        <w:pPrChange w:id="207"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08" w:author="Guest User" w:date="2018-06-01T19:52:00Z">
            <w:rPr>
              <w:rFonts w:asciiTheme="majorHAnsi" w:hAnsiTheme="majorHAnsi"/>
            </w:rPr>
          </w:rPrChange>
        </w:rPr>
        <w:t xml:space="preserve">Sleeping bag (triple </w:t>
      </w:r>
      <w:r w:rsidR="003C7E59">
        <w:rPr>
          <w:rFonts w:asciiTheme="majorHAnsi" w:eastAsiaTheme="majorEastAsia" w:hAnsiTheme="majorHAnsi" w:cstheme="majorBidi"/>
        </w:rPr>
        <w:t>wrap in plastic trash bags and tape shut or use dry bag</w:t>
      </w:r>
      <w:r w:rsidRPr="1604F003">
        <w:rPr>
          <w:rFonts w:asciiTheme="majorHAnsi" w:eastAsiaTheme="majorEastAsia" w:hAnsiTheme="majorHAnsi" w:cstheme="majorBidi"/>
          <w:rPrChange w:id="209" w:author="Guest User" w:date="2018-06-01T19:52:00Z">
            <w:rPr>
              <w:rFonts w:asciiTheme="majorHAnsi" w:hAnsiTheme="majorHAnsi"/>
            </w:rPr>
          </w:rPrChange>
        </w:rPr>
        <w:t>)</w:t>
      </w:r>
    </w:p>
    <w:p w14:paraId="152AFF8A" w14:textId="4CAF4EC1"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10" w:author="Guest User" w:date="2018-06-01T19:52:00Z">
            <w:rPr/>
          </w:rPrChange>
        </w:rPr>
        <w:pPrChange w:id="21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12" w:author="Guest User" w:date="2018-06-01T19:52:00Z">
            <w:rPr>
              <w:rFonts w:asciiTheme="majorHAnsi" w:hAnsiTheme="majorHAnsi"/>
            </w:rPr>
          </w:rPrChange>
        </w:rPr>
        <w:t>Insulated Sleeping Pad</w:t>
      </w:r>
      <w:ins w:id="213" w:author="Jon Mercer" w:date="2018-05-24T20:19:00Z">
        <w:r w:rsidR="00D647D1" w:rsidRPr="1604F003">
          <w:rPr>
            <w:rFonts w:asciiTheme="majorHAnsi" w:eastAsiaTheme="majorEastAsia" w:hAnsiTheme="majorHAnsi" w:cstheme="majorBidi"/>
            <w:rPrChange w:id="214" w:author="Guest User" w:date="2018-06-01T19:52:00Z">
              <w:rPr>
                <w:rFonts w:asciiTheme="majorHAnsi" w:hAnsiTheme="majorHAnsi"/>
              </w:rPr>
            </w:rPrChange>
          </w:rPr>
          <w:t xml:space="preserve"> (preferably foam cell)</w:t>
        </w:r>
      </w:ins>
    </w:p>
    <w:p w14:paraId="2D9A0ECD"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15" w:author="Guest User" w:date="2018-06-01T20:04:00Z">
            <w:rPr/>
          </w:rPrChange>
        </w:rPr>
        <w:pPrChange w:id="216" w:author="Guest User" w:date="2018-06-01T20:04:00Z">
          <w:pPr>
            <w:pStyle w:val="ListParagraph"/>
            <w:numPr>
              <w:numId w:val="28"/>
            </w:numPr>
            <w:ind w:hanging="360"/>
            <w:jc w:val="left"/>
          </w:pPr>
        </w:pPrChange>
      </w:pPr>
      <w:proofErr w:type="spellStart"/>
      <w:r w:rsidRPr="1604F003">
        <w:rPr>
          <w:rFonts w:asciiTheme="majorHAnsi" w:eastAsiaTheme="majorEastAsia" w:hAnsiTheme="majorHAnsi" w:cstheme="majorBidi"/>
          <w:rPrChange w:id="217" w:author="Guest User" w:date="2018-06-01T19:52:00Z">
            <w:rPr>
              <w:rFonts w:asciiTheme="majorHAnsi" w:hAnsiTheme="majorHAnsi"/>
            </w:rPr>
          </w:rPrChange>
        </w:rPr>
        <w:t>Polyetheline</w:t>
      </w:r>
      <w:proofErr w:type="spellEnd"/>
      <w:r w:rsidRPr="1604F003">
        <w:rPr>
          <w:rFonts w:asciiTheme="majorHAnsi" w:eastAsiaTheme="majorEastAsia" w:hAnsiTheme="majorHAnsi" w:cstheme="majorBidi"/>
          <w:rPrChange w:id="218" w:author="Guest User" w:date="2018-06-01T19:52:00Z">
            <w:rPr>
              <w:rFonts w:asciiTheme="majorHAnsi" w:hAnsiTheme="majorHAnsi"/>
            </w:rPr>
          </w:rPrChange>
        </w:rPr>
        <w:t xml:space="preserve"> Tarp one 8X10 </w:t>
      </w:r>
      <w:r w:rsidRPr="1604F003">
        <w:rPr>
          <w:rFonts w:asciiTheme="majorHAnsi" w:eastAsiaTheme="majorEastAsia" w:hAnsiTheme="majorHAnsi" w:cstheme="majorBidi"/>
          <w:b/>
          <w:bCs/>
          <w:rPrChange w:id="219" w:author="Guest User" w:date="2018-06-01T19:52:00Z">
            <w:rPr>
              <w:rFonts w:asciiTheme="majorHAnsi" w:hAnsiTheme="majorHAnsi"/>
            </w:rPr>
          </w:rPrChange>
        </w:rPr>
        <w:t xml:space="preserve">and </w:t>
      </w:r>
      <w:r w:rsidRPr="1604F003">
        <w:rPr>
          <w:rFonts w:asciiTheme="majorHAnsi" w:eastAsiaTheme="majorEastAsia" w:hAnsiTheme="majorHAnsi" w:cstheme="majorBidi"/>
          <w:rPrChange w:id="220" w:author="Guest User" w:date="2018-06-01T19:52:00Z">
            <w:rPr>
              <w:rFonts w:asciiTheme="majorHAnsi" w:hAnsiTheme="majorHAnsi"/>
            </w:rPr>
          </w:rPrChange>
        </w:rPr>
        <w:t>one 10X12 (Plain blue yard tarp, no tents allowed)</w:t>
      </w:r>
    </w:p>
    <w:p w14:paraId="0A3694C2"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21" w:author="Guest User" w:date="2018-06-01T19:52:00Z">
            <w:rPr/>
          </w:rPrChange>
        </w:rPr>
        <w:pPrChange w:id="222"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23" w:author="Guest User" w:date="2018-06-01T19:52:00Z">
            <w:rPr>
              <w:rFonts w:asciiTheme="majorHAnsi" w:hAnsiTheme="majorHAnsi"/>
            </w:rPr>
          </w:rPrChange>
        </w:rPr>
        <w:t>50’ to 100’ Paracord</w:t>
      </w:r>
    </w:p>
    <w:p w14:paraId="6AF5987C" w14:textId="1BA0C92D"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24" w:author="Guest User" w:date="2018-06-01T19:52:00Z">
            <w:rPr/>
          </w:rPrChange>
        </w:rPr>
        <w:pPrChange w:id="225"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26" w:author="Guest User" w:date="2018-06-01T19:52:00Z">
            <w:rPr>
              <w:rFonts w:asciiTheme="majorHAnsi" w:hAnsiTheme="majorHAnsi"/>
            </w:rPr>
          </w:rPrChange>
        </w:rPr>
        <w:t>Tent Stakes (lightweight and skinny)</w:t>
      </w:r>
      <w:ins w:id="227" w:author="Jon Mercer" w:date="2018-05-24T19:16:00Z">
        <w:r w:rsidR="009E1425" w:rsidRPr="1604F003">
          <w:rPr>
            <w:rFonts w:asciiTheme="majorHAnsi" w:eastAsiaTheme="majorEastAsia" w:hAnsiTheme="majorHAnsi" w:cstheme="majorBidi"/>
            <w:rPrChange w:id="228" w:author="Guest User" w:date="2018-06-01T19:52:00Z">
              <w:rPr>
                <w:rFonts w:asciiTheme="majorHAnsi" w:hAnsiTheme="majorHAnsi"/>
              </w:rPr>
            </w:rPrChange>
          </w:rPr>
          <w:t xml:space="preserve"> Re</w:t>
        </w:r>
      </w:ins>
      <w:ins w:id="229" w:author="Jon Mercer" w:date="2018-05-24T19:17:00Z">
        <w:r w:rsidR="009E1425" w:rsidRPr="1604F003">
          <w:rPr>
            <w:rFonts w:asciiTheme="majorHAnsi" w:eastAsiaTheme="majorEastAsia" w:hAnsiTheme="majorHAnsi" w:cstheme="majorBidi"/>
            <w:rPrChange w:id="230" w:author="Guest User" w:date="2018-06-01T19:52:00Z">
              <w:rPr>
                <w:rFonts w:asciiTheme="majorHAnsi" w:hAnsiTheme="majorHAnsi"/>
              </w:rPr>
            </w:rPrChange>
          </w:rPr>
          <w:t>commend 6.</w:t>
        </w:r>
      </w:ins>
    </w:p>
    <w:p w14:paraId="6AE7CE39"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31" w:author="Guest User" w:date="2018-06-01T19:52:00Z">
            <w:rPr/>
          </w:rPrChange>
        </w:rPr>
        <w:pPrChange w:id="232"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33" w:author="Guest User" w:date="2018-06-01T19:52:00Z">
            <w:rPr>
              <w:rFonts w:asciiTheme="majorHAnsi" w:hAnsiTheme="majorHAnsi"/>
            </w:rPr>
          </w:rPrChange>
        </w:rPr>
        <w:t>Headlamp, Extra Batteries, and a Backup Light</w:t>
      </w:r>
    </w:p>
    <w:p w14:paraId="59DF403D"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34" w:author="Guest User" w:date="2018-06-01T19:52:00Z">
            <w:rPr/>
          </w:rPrChange>
        </w:rPr>
        <w:pPrChange w:id="235"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36" w:author="Guest User" w:date="2018-06-01T19:52:00Z">
            <w:rPr>
              <w:rFonts w:asciiTheme="majorHAnsi" w:hAnsiTheme="majorHAnsi"/>
            </w:rPr>
          </w:rPrChange>
        </w:rPr>
        <w:t>Extra Ziploc Baggies, Multiple Sizes</w:t>
      </w:r>
    </w:p>
    <w:p w14:paraId="64B054C7"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37" w:author="Guest User" w:date="2018-06-01T19:52:00Z">
            <w:rPr/>
          </w:rPrChange>
        </w:rPr>
        <w:pPrChange w:id="238"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39" w:author="Guest User" w:date="2018-06-01T19:52:00Z">
            <w:rPr>
              <w:rFonts w:asciiTheme="majorHAnsi" w:hAnsiTheme="majorHAnsi"/>
            </w:rPr>
          </w:rPrChange>
        </w:rPr>
        <w:lastRenderedPageBreak/>
        <w:t>Flagging Tape (at least 20’)</w:t>
      </w:r>
    </w:p>
    <w:p w14:paraId="5BB1305B"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40" w:author="Guest User" w:date="2018-06-01T19:52:00Z">
            <w:rPr/>
          </w:rPrChange>
        </w:rPr>
        <w:pPrChange w:id="24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42" w:author="Guest User" w:date="2018-06-01T19:52:00Z">
            <w:rPr>
              <w:rFonts w:asciiTheme="majorHAnsi" w:hAnsiTheme="majorHAnsi"/>
            </w:rPr>
          </w:rPrChange>
        </w:rPr>
        <w:t>Toilet Paper (double wrapped)</w:t>
      </w:r>
    </w:p>
    <w:p w14:paraId="3798F9A3"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43" w:author="Guest User" w:date="2018-06-01T19:52:00Z">
            <w:rPr/>
          </w:rPrChange>
        </w:rPr>
        <w:pPrChange w:id="244"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45" w:author="Guest User" w:date="2018-06-01T19:52:00Z">
            <w:rPr>
              <w:rFonts w:asciiTheme="majorHAnsi" w:hAnsiTheme="majorHAnsi"/>
            </w:rPr>
          </w:rPrChange>
        </w:rPr>
        <w:t>Folding Pocket Knife (small and lightweight)</w:t>
      </w:r>
    </w:p>
    <w:p w14:paraId="02ADAF3F"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46" w:author="Guest User" w:date="2018-06-01T19:52:00Z">
            <w:rPr/>
          </w:rPrChange>
        </w:rPr>
        <w:pPrChange w:id="247"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48" w:author="Guest User" w:date="2018-06-01T19:52:00Z">
            <w:rPr>
              <w:rFonts w:asciiTheme="majorHAnsi" w:hAnsiTheme="majorHAnsi"/>
            </w:rPr>
          </w:rPrChange>
        </w:rPr>
        <w:t>Leather Work Gloves</w:t>
      </w:r>
    </w:p>
    <w:p w14:paraId="5C28ACDF"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49" w:author="Guest User" w:date="2018-06-01T19:52:00Z">
            <w:rPr/>
          </w:rPrChange>
        </w:rPr>
        <w:pPrChange w:id="250"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51" w:author="Guest User" w:date="2018-06-01T19:52:00Z">
            <w:rPr>
              <w:rFonts w:asciiTheme="majorHAnsi" w:hAnsiTheme="majorHAnsi"/>
            </w:rPr>
          </w:rPrChange>
        </w:rPr>
        <w:t>Whistle</w:t>
      </w:r>
    </w:p>
    <w:p w14:paraId="1F7CCE91"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52" w:author="Guest User" w:date="2018-06-01T19:52:00Z">
            <w:rPr/>
          </w:rPrChange>
        </w:rPr>
        <w:pPrChange w:id="253"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54" w:author="Guest User" w:date="2018-06-01T19:52:00Z">
            <w:rPr>
              <w:rFonts w:asciiTheme="majorHAnsi" w:hAnsiTheme="majorHAnsi"/>
            </w:rPr>
          </w:rPrChange>
        </w:rPr>
        <w:t>Watch (with alarm)</w:t>
      </w:r>
    </w:p>
    <w:p w14:paraId="120D5C35" w14:textId="4CA5CFDE"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55" w:author="Guest User" w:date="2018-06-01T19:52:00Z">
            <w:rPr/>
          </w:rPrChange>
        </w:rPr>
        <w:pPrChange w:id="256"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57" w:author="Guest User" w:date="2018-06-01T19:52:00Z">
            <w:rPr>
              <w:rFonts w:asciiTheme="majorHAnsi" w:hAnsiTheme="majorHAnsi"/>
            </w:rPr>
          </w:rPrChange>
        </w:rPr>
        <w:t xml:space="preserve">Water Purification Tablets </w:t>
      </w:r>
      <w:r w:rsidR="003C7E59">
        <w:rPr>
          <w:rFonts w:asciiTheme="majorHAnsi" w:eastAsiaTheme="majorEastAsia" w:hAnsiTheme="majorHAnsi" w:cstheme="majorBidi"/>
        </w:rPr>
        <w:t>or</w:t>
      </w:r>
      <w:r w:rsidRPr="1604F003">
        <w:rPr>
          <w:rFonts w:asciiTheme="majorHAnsi" w:eastAsiaTheme="majorEastAsia" w:hAnsiTheme="majorHAnsi" w:cstheme="majorBidi"/>
          <w:rPrChange w:id="258" w:author="Guest User" w:date="2018-06-01T19:52:00Z">
            <w:rPr>
              <w:rFonts w:asciiTheme="majorHAnsi" w:hAnsiTheme="majorHAnsi"/>
            </w:rPr>
          </w:rPrChange>
        </w:rPr>
        <w:t xml:space="preserve"> Filter</w:t>
      </w:r>
    </w:p>
    <w:p w14:paraId="25971454"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59" w:author="Guest User" w:date="2018-06-01T19:52:00Z">
            <w:rPr/>
          </w:rPrChange>
        </w:rPr>
        <w:pPrChange w:id="260"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61" w:author="Guest User" w:date="2018-06-01T19:52:00Z">
            <w:rPr>
              <w:rFonts w:asciiTheme="majorHAnsi" w:hAnsiTheme="majorHAnsi"/>
            </w:rPr>
          </w:rPrChange>
        </w:rPr>
        <w:t>Water (two quarts minimum)</w:t>
      </w:r>
    </w:p>
    <w:p w14:paraId="2FF3A166"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62" w:author="Guest User" w:date="2018-06-01T19:52:00Z">
            <w:rPr/>
          </w:rPrChange>
        </w:rPr>
        <w:pPrChange w:id="263"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64" w:author="Guest User" w:date="2018-06-01T19:52:00Z">
            <w:rPr>
              <w:rFonts w:asciiTheme="majorHAnsi" w:hAnsiTheme="majorHAnsi"/>
            </w:rPr>
          </w:rPrChange>
        </w:rPr>
        <w:t>Mess Kit (whatever you may need to successfully eat)</w:t>
      </w:r>
    </w:p>
    <w:p w14:paraId="30839973"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65" w:author="Guest User" w:date="2018-06-01T19:52:00Z">
            <w:rPr/>
          </w:rPrChange>
        </w:rPr>
        <w:pPrChange w:id="266"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67" w:author="Guest User" w:date="2018-06-01T19:52:00Z">
            <w:rPr>
              <w:rFonts w:asciiTheme="majorHAnsi" w:hAnsiTheme="majorHAnsi"/>
            </w:rPr>
          </w:rPrChange>
        </w:rPr>
        <w:t>Stove with Fuel</w:t>
      </w:r>
    </w:p>
    <w:p w14:paraId="43A2B0FC"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268" w:author="Guest User" w:date="2018-06-01T19:52:00Z">
            <w:rPr/>
          </w:rPrChange>
        </w:rPr>
        <w:pPrChange w:id="269"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270" w:author="Guest User" w:date="2018-06-01T19:52:00Z">
            <w:rPr>
              <w:rFonts w:asciiTheme="majorHAnsi" w:hAnsiTheme="majorHAnsi"/>
            </w:rPr>
          </w:rPrChange>
        </w:rPr>
        <w:t>36 Hours of Food (at least one hot dinner)</w:t>
      </w:r>
    </w:p>
    <w:p w14:paraId="536C9614" w14:textId="77777777" w:rsidR="00D86D76" w:rsidRDefault="00D86D76">
      <w:pPr>
        <w:rPr>
          <w:rFonts w:asciiTheme="majorHAnsi" w:eastAsiaTheme="majorEastAsia" w:hAnsiTheme="majorHAnsi" w:cstheme="majorBidi"/>
          <w:rPrChange w:id="271" w:author="Guest User" w:date="2018-06-01T19:52:00Z">
            <w:rPr/>
          </w:rPrChange>
        </w:rPr>
      </w:pPr>
      <w:r w:rsidRPr="1604F003">
        <w:rPr>
          <w:rFonts w:asciiTheme="majorHAnsi" w:eastAsiaTheme="majorEastAsia" w:hAnsiTheme="majorHAnsi" w:cstheme="majorBidi"/>
          <w:b/>
          <w:bCs/>
          <w:rPrChange w:id="272" w:author="Guest User" w:date="2018-06-01T19:52:00Z">
            <w:rPr>
              <w:rFonts w:asciiTheme="majorHAnsi" w:hAnsiTheme="majorHAnsi"/>
              <w:b/>
            </w:rPr>
          </w:rPrChange>
        </w:rPr>
        <w:t>First Aid Kit</w:t>
      </w:r>
      <w:r w:rsidRPr="1604F003">
        <w:rPr>
          <w:rFonts w:asciiTheme="majorHAnsi" w:eastAsiaTheme="majorEastAsia" w:hAnsiTheme="majorHAnsi" w:cstheme="majorBidi"/>
          <w:rPrChange w:id="273" w:author="Guest User" w:date="2018-06-01T19:52:00Z">
            <w:rPr>
              <w:rFonts w:asciiTheme="majorHAnsi" w:hAnsiTheme="majorHAnsi"/>
            </w:rPr>
          </w:rPrChange>
        </w:rPr>
        <w:t xml:space="preserve"> – Needs to be in Waterproof Container</w:t>
      </w:r>
    </w:p>
    <w:p w14:paraId="07C651A3" w14:textId="77777777" w:rsidR="00D86D76" w:rsidRDefault="00D86D76">
      <w:pPr>
        <w:pStyle w:val="NoSpacing"/>
        <w:numPr>
          <w:ilvl w:val="0"/>
          <w:numId w:val="29"/>
        </w:numPr>
        <w:rPr>
          <w:rFonts w:asciiTheme="majorHAnsi" w:eastAsiaTheme="majorEastAsia" w:hAnsiTheme="majorHAnsi" w:cstheme="majorBidi"/>
          <w:sz w:val="22"/>
          <w:szCs w:val="22"/>
          <w:rPrChange w:id="274" w:author="Guest User" w:date="2018-06-01T19:52:00Z">
            <w:rPr/>
          </w:rPrChange>
        </w:rPr>
      </w:pPr>
      <w:r w:rsidRPr="1604F003">
        <w:rPr>
          <w:rFonts w:asciiTheme="majorHAnsi" w:eastAsiaTheme="majorEastAsia" w:hAnsiTheme="majorHAnsi" w:cstheme="majorBidi"/>
          <w:sz w:val="22"/>
          <w:szCs w:val="22"/>
          <w:rPrChange w:id="275" w:author="Guest User" w:date="2018-06-01T19:52:00Z">
            <w:rPr>
              <w:rFonts w:asciiTheme="majorHAnsi" w:hAnsiTheme="majorHAnsi"/>
              <w:sz w:val="22"/>
              <w:szCs w:val="22"/>
            </w:rPr>
          </w:rPrChange>
        </w:rPr>
        <w:t xml:space="preserve">Band-Aids </w:t>
      </w:r>
      <w:r>
        <w:rPr>
          <w:rFonts w:asciiTheme="majorHAnsi" w:hAnsiTheme="majorHAnsi"/>
          <w:sz w:val="22"/>
          <w:szCs w:val="22"/>
        </w:rPr>
        <w:tab/>
      </w:r>
      <w:r w:rsidRPr="1604F003">
        <w:rPr>
          <w:rFonts w:asciiTheme="majorHAnsi" w:eastAsiaTheme="majorEastAsia" w:hAnsiTheme="majorHAnsi" w:cstheme="majorBidi"/>
          <w:sz w:val="22"/>
          <w:szCs w:val="22"/>
          <w:rPrChange w:id="276"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77"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78"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79" w:author="Guest User" w:date="2018-06-01T19:52:00Z">
            <w:rPr>
              <w:rFonts w:asciiTheme="majorHAnsi" w:hAnsiTheme="majorHAnsi"/>
              <w:sz w:val="22"/>
              <w:szCs w:val="22"/>
            </w:rPr>
          </w:rPrChange>
        </w:rPr>
        <w:t xml:space="preserve">12 </w:t>
      </w:r>
    </w:p>
    <w:p w14:paraId="5E36A1EB" w14:textId="77777777" w:rsidR="00D86D76" w:rsidRDefault="00D86D76">
      <w:pPr>
        <w:pStyle w:val="NoSpacing"/>
        <w:numPr>
          <w:ilvl w:val="0"/>
          <w:numId w:val="29"/>
        </w:numPr>
        <w:rPr>
          <w:rFonts w:asciiTheme="majorHAnsi" w:eastAsiaTheme="majorEastAsia" w:hAnsiTheme="majorHAnsi" w:cstheme="majorBidi"/>
          <w:sz w:val="22"/>
          <w:szCs w:val="22"/>
          <w:rPrChange w:id="280" w:author="Guest User" w:date="2018-06-01T19:52:00Z">
            <w:rPr/>
          </w:rPrChange>
        </w:rPr>
      </w:pPr>
      <w:r w:rsidRPr="1604F003">
        <w:rPr>
          <w:rFonts w:asciiTheme="majorHAnsi" w:eastAsiaTheme="majorEastAsia" w:hAnsiTheme="majorHAnsi" w:cstheme="majorBidi"/>
          <w:sz w:val="22"/>
          <w:szCs w:val="22"/>
          <w:rPrChange w:id="281" w:author="Guest User" w:date="2018-06-01T19:52:00Z">
            <w:rPr>
              <w:rFonts w:asciiTheme="majorHAnsi" w:hAnsiTheme="majorHAnsi"/>
              <w:sz w:val="22"/>
              <w:szCs w:val="22"/>
            </w:rPr>
          </w:rPrChange>
        </w:rPr>
        <w:t xml:space="preserve">Sterile Gauze Pads, 4”x4” </w:t>
      </w:r>
      <w:r>
        <w:rPr>
          <w:rFonts w:asciiTheme="majorHAnsi" w:hAnsiTheme="majorHAnsi"/>
          <w:sz w:val="22"/>
          <w:szCs w:val="22"/>
        </w:rPr>
        <w:tab/>
      </w:r>
      <w:r w:rsidRPr="1604F003">
        <w:rPr>
          <w:rFonts w:asciiTheme="majorHAnsi" w:eastAsiaTheme="majorEastAsia" w:hAnsiTheme="majorHAnsi" w:cstheme="majorBidi"/>
          <w:sz w:val="22"/>
          <w:szCs w:val="22"/>
          <w:rPrChange w:id="282"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83" w:author="Guest User" w:date="2018-06-01T19:52:00Z">
            <w:rPr>
              <w:rFonts w:asciiTheme="majorHAnsi" w:hAnsiTheme="majorHAnsi"/>
              <w:sz w:val="22"/>
              <w:szCs w:val="22"/>
            </w:rPr>
          </w:rPrChange>
        </w:rPr>
        <w:t xml:space="preserve">4 </w:t>
      </w:r>
    </w:p>
    <w:p w14:paraId="70EEAE0D" w14:textId="77777777" w:rsidR="00D86D76" w:rsidRDefault="00D86D76">
      <w:pPr>
        <w:pStyle w:val="NoSpacing"/>
        <w:numPr>
          <w:ilvl w:val="0"/>
          <w:numId w:val="29"/>
        </w:numPr>
        <w:rPr>
          <w:rFonts w:asciiTheme="majorHAnsi" w:eastAsiaTheme="majorEastAsia" w:hAnsiTheme="majorHAnsi" w:cstheme="majorBidi"/>
          <w:sz w:val="22"/>
          <w:szCs w:val="22"/>
          <w:rPrChange w:id="284" w:author="Guest User" w:date="2018-06-01T19:52:00Z">
            <w:rPr/>
          </w:rPrChange>
        </w:rPr>
      </w:pPr>
      <w:r w:rsidRPr="1604F003">
        <w:rPr>
          <w:rFonts w:asciiTheme="majorHAnsi" w:eastAsiaTheme="majorEastAsia" w:hAnsiTheme="majorHAnsi" w:cstheme="majorBidi"/>
          <w:sz w:val="22"/>
          <w:szCs w:val="22"/>
          <w:rPrChange w:id="285" w:author="Guest User" w:date="2018-06-01T19:52:00Z">
            <w:rPr>
              <w:rFonts w:asciiTheme="majorHAnsi" w:hAnsiTheme="majorHAnsi"/>
              <w:sz w:val="22"/>
              <w:szCs w:val="22"/>
            </w:rPr>
          </w:rPrChange>
        </w:rPr>
        <w:t xml:space="preserve">Roller/Kling Gauze, 4” wide </w:t>
      </w:r>
      <w:r>
        <w:rPr>
          <w:rFonts w:asciiTheme="majorHAnsi" w:hAnsiTheme="majorHAnsi"/>
          <w:sz w:val="22"/>
          <w:szCs w:val="22"/>
        </w:rPr>
        <w:tab/>
      </w:r>
      <w:r w:rsidRPr="1604F003">
        <w:rPr>
          <w:rFonts w:asciiTheme="majorHAnsi" w:eastAsiaTheme="majorEastAsia" w:hAnsiTheme="majorHAnsi" w:cstheme="majorBidi"/>
          <w:sz w:val="22"/>
          <w:szCs w:val="22"/>
          <w:rPrChange w:id="286"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87" w:author="Guest User" w:date="2018-06-01T19:52:00Z">
            <w:rPr>
              <w:rFonts w:asciiTheme="majorHAnsi" w:hAnsiTheme="majorHAnsi"/>
              <w:sz w:val="22"/>
              <w:szCs w:val="22"/>
            </w:rPr>
          </w:rPrChange>
        </w:rPr>
        <w:t xml:space="preserve">2 rolls </w:t>
      </w:r>
    </w:p>
    <w:p w14:paraId="0F982854" w14:textId="77777777" w:rsidR="00D86D76" w:rsidRDefault="00D86D76">
      <w:pPr>
        <w:pStyle w:val="NoSpacing"/>
        <w:numPr>
          <w:ilvl w:val="0"/>
          <w:numId w:val="29"/>
        </w:numPr>
        <w:rPr>
          <w:rFonts w:asciiTheme="majorHAnsi" w:eastAsiaTheme="majorEastAsia" w:hAnsiTheme="majorHAnsi" w:cstheme="majorBidi"/>
          <w:sz w:val="22"/>
          <w:szCs w:val="22"/>
          <w:rPrChange w:id="288" w:author="Guest User" w:date="2018-06-01T19:52:00Z">
            <w:rPr/>
          </w:rPrChange>
        </w:rPr>
      </w:pPr>
      <w:r w:rsidRPr="1604F003">
        <w:rPr>
          <w:rFonts w:asciiTheme="majorHAnsi" w:eastAsiaTheme="majorEastAsia" w:hAnsiTheme="majorHAnsi" w:cstheme="majorBidi"/>
          <w:sz w:val="22"/>
          <w:szCs w:val="22"/>
          <w:rPrChange w:id="289" w:author="Guest User" w:date="2018-06-01T19:52:00Z">
            <w:rPr>
              <w:rFonts w:asciiTheme="majorHAnsi" w:hAnsiTheme="majorHAnsi"/>
              <w:sz w:val="22"/>
              <w:szCs w:val="22"/>
            </w:rPr>
          </w:rPrChange>
        </w:rPr>
        <w:t xml:space="preserve">Triangular Bandages </w:t>
      </w:r>
      <w:r>
        <w:rPr>
          <w:rFonts w:asciiTheme="majorHAnsi" w:hAnsiTheme="majorHAnsi"/>
          <w:sz w:val="22"/>
          <w:szCs w:val="22"/>
        </w:rPr>
        <w:tab/>
      </w:r>
      <w:r w:rsidRPr="1604F003">
        <w:rPr>
          <w:rFonts w:asciiTheme="majorHAnsi" w:eastAsiaTheme="majorEastAsia" w:hAnsiTheme="majorHAnsi" w:cstheme="majorBidi"/>
          <w:sz w:val="22"/>
          <w:szCs w:val="22"/>
          <w:rPrChange w:id="290"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91"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92" w:author="Guest User" w:date="2018-06-01T19:52:00Z">
            <w:rPr>
              <w:rFonts w:asciiTheme="majorHAnsi" w:hAnsiTheme="majorHAnsi"/>
              <w:sz w:val="22"/>
              <w:szCs w:val="22"/>
            </w:rPr>
          </w:rPrChange>
        </w:rPr>
        <w:t xml:space="preserve">2 </w:t>
      </w:r>
    </w:p>
    <w:p w14:paraId="5B4FDEE1" w14:textId="77777777" w:rsidR="00D86D76" w:rsidRDefault="00D86D76">
      <w:pPr>
        <w:pStyle w:val="NoSpacing"/>
        <w:numPr>
          <w:ilvl w:val="0"/>
          <w:numId w:val="29"/>
        </w:numPr>
        <w:rPr>
          <w:rFonts w:asciiTheme="majorHAnsi" w:eastAsiaTheme="majorEastAsia" w:hAnsiTheme="majorHAnsi" w:cstheme="majorBidi"/>
          <w:sz w:val="22"/>
          <w:szCs w:val="22"/>
          <w:rPrChange w:id="293" w:author="Guest User" w:date="2018-06-01T19:52:00Z">
            <w:rPr/>
          </w:rPrChange>
        </w:rPr>
      </w:pPr>
      <w:r w:rsidRPr="1604F003">
        <w:rPr>
          <w:rFonts w:asciiTheme="majorHAnsi" w:eastAsiaTheme="majorEastAsia" w:hAnsiTheme="majorHAnsi" w:cstheme="majorBidi"/>
          <w:sz w:val="22"/>
          <w:szCs w:val="22"/>
          <w:rPrChange w:id="294" w:author="Guest User" w:date="2018-06-01T19:52:00Z">
            <w:rPr>
              <w:rFonts w:asciiTheme="majorHAnsi" w:hAnsiTheme="majorHAnsi"/>
              <w:sz w:val="22"/>
              <w:szCs w:val="22"/>
            </w:rPr>
          </w:rPrChange>
        </w:rPr>
        <w:t xml:space="preserve">Moleskin/Adhesive padding </w:t>
      </w:r>
      <w:r>
        <w:rPr>
          <w:rFonts w:asciiTheme="majorHAnsi" w:hAnsiTheme="majorHAnsi"/>
          <w:sz w:val="22"/>
          <w:szCs w:val="22"/>
        </w:rPr>
        <w:tab/>
      </w:r>
      <w:r w:rsidRPr="1604F003">
        <w:rPr>
          <w:rFonts w:asciiTheme="majorHAnsi" w:eastAsiaTheme="majorEastAsia" w:hAnsiTheme="majorHAnsi" w:cstheme="majorBidi"/>
          <w:sz w:val="22"/>
          <w:szCs w:val="22"/>
          <w:rPrChange w:id="295"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296" w:author="Guest User" w:date="2018-06-01T19:52:00Z">
            <w:rPr>
              <w:rFonts w:asciiTheme="majorHAnsi" w:hAnsiTheme="majorHAnsi"/>
              <w:sz w:val="22"/>
              <w:szCs w:val="22"/>
            </w:rPr>
          </w:rPrChange>
        </w:rPr>
        <w:t xml:space="preserve">1 package </w:t>
      </w:r>
    </w:p>
    <w:p w14:paraId="222638B4" w14:textId="1062162F" w:rsidR="00D86D76" w:rsidRDefault="00D86D76">
      <w:pPr>
        <w:pStyle w:val="NoSpacing"/>
        <w:numPr>
          <w:ilvl w:val="0"/>
          <w:numId w:val="29"/>
        </w:numPr>
        <w:rPr>
          <w:rFonts w:asciiTheme="majorHAnsi" w:eastAsiaTheme="majorEastAsia" w:hAnsiTheme="majorHAnsi" w:cstheme="majorBidi"/>
          <w:sz w:val="22"/>
          <w:szCs w:val="22"/>
          <w:rPrChange w:id="297" w:author="Guest User" w:date="2018-06-01T19:52:00Z">
            <w:rPr/>
          </w:rPrChange>
        </w:rPr>
      </w:pPr>
      <w:r w:rsidRPr="1604F003">
        <w:rPr>
          <w:rFonts w:asciiTheme="majorHAnsi" w:eastAsiaTheme="majorEastAsia" w:hAnsiTheme="majorHAnsi" w:cstheme="majorBidi"/>
          <w:sz w:val="22"/>
          <w:szCs w:val="22"/>
          <w:rPrChange w:id="298" w:author="Guest User" w:date="2018-06-01T19:52:00Z">
            <w:rPr>
              <w:rFonts w:asciiTheme="majorHAnsi" w:hAnsiTheme="majorHAnsi"/>
              <w:sz w:val="22"/>
              <w:szCs w:val="22"/>
            </w:rPr>
          </w:rPrChange>
        </w:rPr>
        <w:t xml:space="preserve">Athletic Tape, </w:t>
      </w:r>
      <w:ins w:id="299" w:author="Jon Mercer" w:date="2018-05-24T20:20:00Z">
        <w:r w:rsidR="004D1F68" w:rsidRPr="1604F003">
          <w:rPr>
            <w:rFonts w:asciiTheme="majorHAnsi" w:eastAsiaTheme="majorEastAsia" w:hAnsiTheme="majorHAnsi" w:cstheme="majorBidi"/>
            <w:sz w:val="22"/>
            <w:szCs w:val="22"/>
            <w:rPrChange w:id="300" w:author="Guest User" w:date="2018-06-01T19:52:00Z">
              <w:rPr>
                <w:rFonts w:asciiTheme="majorHAnsi" w:hAnsiTheme="majorHAnsi"/>
                <w:sz w:val="22"/>
                <w:szCs w:val="22"/>
              </w:rPr>
            </w:rPrChange>
          </w:rPr>
          <w:t>1.5</w:t>
        </w:r>
      </w:ins>
      <w:del w:id="301" w:author="Jon Mercer" w:date="2018-05-24T20:20:00Z">
        <w:r w:rsidDel="004D1F68">
          <w:rPr>
            <w:rFonts w:asciiTheme="majorHAnsi" w:hAnsiTheme="majorHAnsi"/>
            <w:sz w:val="22"/>
            <w:szCs w:val="22"/>
          </w:rPr>
          <w:delText>2</w:delText>
        </w:r>
      </w:del>
      <w:r w:rsidRPr="1604F003">
        <w:rPr>
          <w:rFonts w:asciiTheme="majorHAnsi" w:eastAsiaTheme="majorEastAsia" w:hAnsiTheme="majorHAnsi" w:cstheme="majorBidi"/>
          <w:sz w:val="22"/>
          <w:szCs w:val="22"/>
          <w:rPrChange w:id="302" w:author="Guest User" w:date="2018-06-01T19:52:00Z">
            <w:rPr>
              <w:rFonts w:asciiTheme="majorHAnsi" w:hAnsiTheme="majorHAnsi"/>
              <w:sz w:val="22"/>
              <w:szCs w:val="22"/>
            </w:rPr>
          </w:rPrChange>
        </w:rPr>
        <w:t xml:space="preserve">” wide </w:t>
      </w:r>
      <w:r>
        <w:rPr>
          <w:rFonts w:asciiTheme="majorHAnsi" w:hAnsiTheme="majorHAnsi"/>
          <w:sz w:val="22"/>
          <w:szCs w:val="22"/>
        </w:rPr>
        <w:tab/>
      </w:r>
      <w:r w:rsidRPr="1604F003">
        <w:rPr>
          <w:rFonts w:asciiTheme="majorHAnsi" w:eastAsiaTheme="majorEastAsia" w:hAnsiTheme="majorHAnsi" w:cstheme="majorBidi"/>
          <w:sz w:val="22"/>
          <w:szCs w:val="22"/>
          <w:rPrChange w:id="303" w:author="Guest User" w:date="2018-06-01T19:52:00Z">
            <w:rPr>
              <w:rFonts w:asciiTheme="majorHAnsi" w:hAnsiTheme="majorHAnsi"/>
              <w:sz w:val="22"/>
              <w:szCs w:val="22"/>
            </w:rPr>
          </w:rPrChange>
        </w:rPr>
        <w:t xml:space="preserve"> </w:t>
      </w:r>
      <w:r>
        <w:rPr>
          <w:rFonts w:asciiTheme="majorHAnsi" w:hAnsiTheme="majorHAnsi"/>
          <w:sz w:val="22"/>
          <w:szCs w:val="22"/>
        </w:rPr>
        <w:tab/>
      </w:r>
      <w:del w:id="304" w:author="Jon Mercer" w:date="2018-05-24T20:20:00Z">
        <w:r w:rsidDel="00F601E8">
          <w:rPr>
            <w:rFonts w:asciiTheme="majorHAnsi" w:hAnsiTheme="majorHAnsi"/>
            <w:sz w:val="22"/>
            <w:szCs w:val="22"/>
          </w:rPr>
          <w:delText xml:space="preserve"> </w:delText>
        </w:r>
        <w:r w:rsidDel="00F601E8">
          <w:rPr>
            <w:rFonts w:asciiTheme="majorHAnsi" w:hAnsiTheme="majorHAnsi"/>
            <w:sz w:val="22"/>
            <w:szCs w:val="22"/>
          </w:rPr>
          <w:tab/>
        </w:r>
      </w:del>
      <w:r w:rsidRPr="1604F003">
        <w:rPr>
          <w:rFonts w:asciiTheme="majorHAnsi" w:eastAsiaTheme="majorEastAsia" w:hAnsiTheme="majorHAnsi" w:cstheme="majorBidi"/>
          <w:sz w:val="22"/>
          <w:szCs w:val="22"/>
          <w:rPrChange w:id="305" w:author="Guest User" w:date="2018-06-01T19:52:00Z">
            <w:rPr>
              <w:rFonts w:asciiTheme="majorHAnsi" w:hAnsiTheme="majorHAnsi"/>
              <w:sz w:val="22"/>
              <w:szCs w:val="22"/>
            </w:rPr>
          </w:rPrChange>
        </w:rPr>
        <w:t xml:space="preserve">1 roll </w:t>
      </w:r>
    </w:p>
    <w:p w14:paraId="2F5A1880" w14:textId="77777777" w:rsidR="00D86D76" w:rsidRDefault="00D86D76">
      <w:pPr>
        <w:pStyle w:val="NoSpacing"/>
        <w:numPr>
          <w:ilvl w:val="0"/>
          <w:numId w:val="29"/>
        </w:numPr>
        <w:rPr>
          <w:rFonts w:asciiTheme="majorHAnsi" w:eastAsiaTheme="majorEastAsia" w:hAnsiTheme="majorHAnsi" w:cstheme="majorBidi"/>
          <w:sz w:val="22"/>
          <w:szCs w:val="22"/>
          <w:rPrChange w:id="306" w:author="Guest User" w:date="2018-06-01T19:52:00Z">
            <w:rPr/>
          </w:rPrChange>
        </w:rPr>
      </w:pPr>
      <w:r w:rsidRPr="1604F003">
        <w:rPr>
          <w:rFonts w:asciiTheme="majorHAnsi" w:eastAsiaTheme="majorEastAsia" w:hAnsiTheme="majorHAnsi" w:cstheme="majorBidi"/>
          <w:sz w:val="22"/>
          <w:szCs w:val="22"/>
          <w:rPrChange w:id="307" w:author="Guest User" w:date="2018-06-01T19:52:00Z">
            <w:rPr>
              <w:rFonts w:asciiTheme="majorHAnsi" w:hAnsiTheme="majorHAnsi"/>
              <w:sz w:val="22"/>
              <w:szCs w:val="22"/>
            </w:rPr>
          </w:rPrChange>
        </w:rPr>
        <w:t xml:space="preserve">Safety Pins </w:t>
      </w:r>
      <w:r>
        <w:rPr>
          <w:rFonts w:asciiTheme="majorHAnsi" w:hAnsiTheme="majorHAnsi"/>
          <w:sz w:val="22"/>
          <w:szCs w:val="22"/>
        </w:rPr>
        <w:tab/>
      </w:r>
      <w:r w:rsidRPr="1604F003">
        <w:rPr>
          <w:rFonts w:asciiTheme="majorHAnsi" w:eastAsiaTheme="majorEastAsia" w:hAnsiTheme="majorHAnsi" w:cstheme="majorBidi"/>
          <w:sz w:val="22"/>
          <w:szCs w:val="22"/>
          <w:rPrChange w:id="308"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09"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10"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11" w:author="Guest User" w:date="2018-06-01T19:52:00Z">
            <w:rPr>
              <w:rFonts w:asciiTheme="majorHAnsi" w:hAnsiTheme="majorHAnsi"/>
              <w:sz w:val="22"/>
              <w:szCs w:val="22"/>
            </w:rPr>
          </w:rPrChange>
        </w:rPr>
        <w:t xml:space="preserve">4 large </w:t>
      </w:r>
    </w:p>
    <w:p w14:paraId="2E6AA870" w14:textId="77777777" w:rsidR="00D86D76" w:rsidRDefault="00D86D76">
      <w:pPr>
        <w:pStyle w:val="NoSpacing"/>
        <w:numPr>
          <w:ilvl w:val="0"/>
          <w:numId w:val="29"/>
        </w:numPr>
        <w:rPr>
          <w:rFonts w:asciiTheme="majorHAnsi" w:eastAsiaTheme="majorEastAsia" w:hAnsiTheme="majorHAnsi" w:cstheme="majorBidi"/>
          <w:sz w:val="22"/>
          <w:szCs w:val="22"/>
          <w:rPrChange w:id="312" w:author="Guest User" w:date="2018-06-01T19:52:00Z">
            <w:rPr/>
          </w:rPrChange>
        </w:rPr>
      </w:pPr>
      <w:r w:rsidRPr="1604F003">
        <w:rPr>
          <w:rFonts w:asciiTheme="majorHAnsi" w:eastAsiaTheme="majorEastAsia" w:hAnsiTheme="majorHAnsi" w:cstheme="majorBidi"/>
          <w:sz w:val="22"/>
          <w:szCs w:val="22"/>
          <w:rPrChange w:id="313" w:author="Guest User" w:date="2018-06-01T19:52:00Z">
            <w:rPr>
              <w:rFonts w:asciiTheme="majorHAnsi" w:hAnsiTheme="majorHAnsi"/>
              <w:sz w:val="22"/>
              <w:szCs w:val="22"/>
            </w:rPr>
          </w:rPrChange>
        </w:rPr>
        <w:t xml:space="preserve">Elastic Bandage  </w:t>
      </w:r>
      <w:r>
        <w:rPr>
          <w:rFonts w:asciiTheme="majorHAnsi" w:hAnsiTheme="majorHAnsi"/>
          <w:sz w:val="22"/>
          <w:szCs w:val="22"/>
        </w:rPr>
        <w:tab/>
      </w:r>
      <w:r w:rsidRPr="1604F003">
        <w:rPr>
          <w:rFonts w:asciiTheme="majorHAnsi" w:eastAsiaTheme="majorEastAsia" w:hAnsiTheme="majorHAnsi" w:cstheme="majorBidi"/>
          <w:sz w:val="22"/>
          <w:szCs w:val="22"/>
          <w:rPrChange w:id="314"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15"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16" w:author="Guest User" w:date="2018-06-01T19:52:00Z">
            <w:rPr>
              <w:rFonts w:asciiTheme="majorHAnsi" w:hAnsiTheme="majorHAnsi"/>
              <w:sz w:val="22"/>
              <w:szCs w:val="22"/>
            </w:rPr>
          </w:rPrChange>
        </w:rPr>
        <w:t xml:space="preserve">1 large </w:t>
      </w:r>
    </w:p>
    <w:p w14:paraId="4CCCA488" w14:textId="77777777" w:rsidR="00D86D76" w:rsidRDefault="00D86D76">
      <w:pPr>
        <w:pStyle w:val="NoSpacing"/>
        <w:numPr>
          <w:ilvl w:val="0"/>
          <w:numId w:val="29"/>
        </w:numPr>
        <w:rPr>
          <w:rFonts w:asciiTheme="majorHAnsi" w:eastAsiaTheme="majorEastAsia" w:hAnsiTheme="majorHAnsi" w:cstheme="majorBidi"/>
          <w:sz w:val="22"/>
          <w:szCs w:val="22"/>
          <w:rPrChange w:id="317" w:author="Guest User" w:date="2018-06-01T19:52:00Z">
            <w:rPr/>
          </w:rPrChange>
        </w:rPr>
      </w:pPr>
      <w:r w:rsidRPr="1604F003">
        <w:rPr>
          <w:rFonts w:asciiTheme="majorHAnsi" w:eastAsiaTheme="majorEastAsia" w:hAnsiTheme="majorHAnsi" w:cstheme="majorBidi"/>
          <w:sz w:val="22"/>
          <w:szCs w:val="22"/>
          <w:rPrChange w:id="318" w:author="Guest User" w:date="2018-06-01T19:52:00Z">
            <w:rPr>
              <w:rFonts w:asciiTheme="majorHAnsi" w:hAnsiTheme="majorHAnsi"/>
              <w:sz w:val="22"/>
              <w:szCs w:val="22"/>
            </w:rPr>
          </w:rPrChange>
        </w:rPr>
        <w:t xml:space="preserve">Aspirin/Tylenol/Advil </w:t>
      </w:r>
      <w:r>
        <w:rPr>
          <w:rFonts w:asciiTheme="majorHAnsi" w:hAnsiTheme="majorHAnsi"/>
          <w:sz w:val="22"/>
          <w:szCs w:val="22"/>
        </w:rPr>
        <w:tab/>
      </w:r>
      <w:r w:rsidRPr="1604F003">
        <w:rPr>
          <w:rFonts w:asciiTheme="majorHAnsi" w:eastAsiaTheme="majorEastAsia" w:hAnsiTheme="majorHAnsi" w:cstheme="majorBidi"/>
          <w:sz w:val="22"/>
          <w:szCs w:val="22"/>
          <w:rPrChange w:id="319" w:author="Guest User" w:date="2018-06-01T19:52:00Z">
            <w:rPr>
              <w:rFonts w:asciiTheme="majorHAnsi" w:hAnsiTheme="majorHAnsi"/>
              <w:sz w:val="22"/>
              <w:szCs w:val="22"/>
            </w:rPr>
          </w:rPrChange>
        </w:rPr>
        <w:t xml:space="preserve"> </w:t>
      </w:r>
      <w:r>
        <w:rPr>
          <w:rFonts w:asciiTheme="majorHAnsi" w:hAnsiTheme="majorHAnsi"/>
          <w:sz w:val="22"/>
          <w:szCs w:val="22"/>
        </w:rPr>
        <w:tab/>
      </w:r>
      <w:r>
        <w:rPr>
          <w:rFonts w:asciiTheme="majorHAnsi" w:hAnsiTheme="majorHAnsi"/>
          <w:sz w:val="22"/>
          <w:szCs w:val="22"/>
        </w:rPr>
        <w:tab/>
      </w:r>
      <w:r w:rsidRPr="1604F003">
        <w:rPr>
          <w:rFonts w:asciiTheme="majorHAnsi" w:eastAsiaTheme="majorEastAsia" w:hAnsiTheme="majorHAnsi" w:cstheme="majorBidi"/>
          <w:sz w:val="22"/>
          <w:szCs w:val="22"/>
          <w:rPrChange w:id="320" w:author="Guest User" w:date="2018-06-01T19:52:00Z">
            <w:rPr>
              <w:rFonts w:asciiTheme="majorHAnsi" w:hAnsiTheme="majorHAnsi"/>
              <w:sz w:val="22"/>
              <w:szCs w:val="22"/>
            </w:rPr>
          </w:rPrChange>
        </w:rPr>
        <w:t xml:space="preserve">12 caplets in sealed container </w:t>
      </w:r>
    </w:p>
    <w:p w14:paraId="61D0D90F" w14:textId="77777777" w:rsidR="00D86D76" w:rsidRDefault="00D86D76">
      <w:pPr>
        <w:pStyle w:val="NoSpacing"/>
        <w:numPr>
          <w:ilvl w:val="0"/>
          <w:numId w:val="29"/>
        </w:numPr>
        <w:rPr>
          <w:rFonts w:asciiTheme="majorHAnsi" w:eastAsiaTheme="majorEastAsia" w:hAnsiTheme="majorHAnsi" w:cstheme="majorBidi"/>
          <w:sz w:val="22"/>
          <w:szCs w:val="22"/>
          <w:rPrChange w:id="321" w:author="Guest User" w:date="2018-06-01T19:52:00Z">
            <w:rPr/>
          </w:rPrChange>
        </w:rPr>
      </w:pPr>
      <w:r w:rsidRPr="1604F003">
        <w:rPr>
          <w:rFonts w:asciiTheme="majorHAnsi" w:eastAsiaTheme="majorEastAsia" w:hAnsiTheme="majorHAnsi" w:cstheme="majorBidi"/>
          <w:sz w:val="22"/>
          <w:szCs w:val="22"/>
          <w:rPrChange w:id="322" w:author="Guest User" w:date="2018-06-01T19:52:00Z">
            <w:rPr>
              <w:rFonts w:asciiTheme="majorHAnsi" w:hAnsiTheme="majorHAnsi"/>
              <w:sz w:val="22"/>
              <w:szCs w:val="22"/>
            </w:rPr>
          </w:rPrChange>
        </w:rPr>
        <w:t>Antacid (Tums/Rolaids)</w:t>
      </w:r>
      <w:r>
        <w:rPr>
          <w:rFonts w:asciiTheme="majorHAnsi" w:hAnsiTheme="majorHAnsi"/>
          <w:sz w:val="22"/>
          <w:szCs w:val="22"/>
        </w:rPr>
        <w:tab/>
      </w:r>
      <w:r w:rsidRPr="1604F003">
        <w:rPr>
          <w:rFonts w:asciiTheme="majorHAnsi" w:eastAsiaTheme="majorEastAsia" w:hAnsiTheme="majorHAnsi" w:cstheme="majorBidi"/>
          <w:sz w:val="22"/>
          <w:szCs w:val="22"/>
          <w:rPrChange w:id="323"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24"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25" w:author="Guest User" w:date="2018-06-01T19:52:00Z">
            <w:rPr>
              <w:rFonts w:asciiTheme="majorHAnsi" w:hAnsiTheme="majorHAnsi"/>
              <w:sz w:val="22"/>
              <w:szCs w:val="22"/>
            </w:rPr>
          </w:rPrChange>
        </w:rPr>
        <w:t xml:space="preserve">1 roll or blister pack </w:t>
      </w:r>
    </w:p>
    <w:p w14:paraId="2424049E" w14:textId="77777777" w:rsidR="00D86D76" w:rsidRDefault="00D86D76">
      <w:pPr>
        <w:pStyle w:val="NoSpacing"/>
        <w:numPr>
          <w:ilvl w:val="0"/>
          <w:numId w:val="29"/>
        </w:numPr>
        <w:rPr>
          <w:rFonts w:asciiTheme="majorHAnsi" w:eastAsiaTheme="majorEastAsia" w:hAnsiTheme="majorHAnsi" w:cstheme="majorBidi"/>
          <w:sz w:val="22"/>
          <w:szCs w:val="22"/>
          <w:rPrChange w:id="326" w:author="Guest User" w:date="2018-06-01T19:52:00Z">
            <w:rPr/>
          </w:rPrChange>
        </w:rPr>
      </w:pPr>
      <w:r w:rsidRPr="1604F003">
        <w:rPr>
          <w:rFonts w:asciiTheme="majorHAnsi" w:eastAsiaTheme="majorEastAsia" w:hAnsiTheme="majorHAnsi" w:cstheme="majorBidi"/>
          <w:sz w:val="22"/>
          <w:szCs w:val="22"/>
          <w:rPrChange w:id="327" w:author="Guest User" w:date="2018-06-01T19:52:00Z">
            <w:rPr>
              <w:rFonts w:asciiTheme="majorHAnsi" w:hAnsiTheme="majorHAnsi"/>
              <w:sz w:val="22"/>
              <w:szCs w:val="22"/>
            </w:rPr>
          </w:rPrChange>
        </w:rPr>
        <w:t xml:space="preserve">Plastic Bag, 1 gallon </w:t>
      </w:r>
      <w:r>
        <w:rPr>
          <w:rFonts w:asciiTheme="majorHAnsi" w:hAnsiTheme="majorHAnsi"/>
          <w:sz w:val="22"/>
          <w:szCs w:val="22"/>
        </w:rPr>
        <w:tab/>
      </w:r>
      <w:r w:rsidRPr="1604F003">
        <w:rPr>
          <w:rFonts w:asciiTheme="majorHAnsi" w:eastAsiaTheme="majorEastAsia" w:hAnsiTheme="majorHAnsi" w:cstheme="majorBidi"/>
          <w:sz w:val="22"/>
          <w:szCs w:val="22"/>
          <w:rPrChange w:id="328"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29"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30" w:author="Guest User" w:date="2018-06-01T19:52:00Z">
            <w:rPr>
              <w:rFonts w:asciiTheme="majorHAnsi" w:hAnsiTheme="majorHAnsi"/>
              <w:sz w:val="22"/>
              <w:szCs w:val="22"/>
            </w:rPr>
          </w:rPrChange>
        </w:rPr>
        <w:t xml:space="preserve">1 </w:t>
      </w:r>
    </w:p>
    <w:p w14:paraId="14D1F805" w14:textId="3A58ED2B" w:rsidR="00D86D76" w:rsidRDefault="00D86D76">
      <w:pPr>
        <w:pStyle w:val="NoSpacing"/>
        <w:numPr>
          <w:ilvl w:val="0"/>
          <w:numId w:val="29"/>
        </w:numPr>
        <w:rPr>
          <w:rFonts w:asciiTheme="majorHAnsi" w:eastAsiaTheme="majorEastAsia" w:hAnsiTheme="majorHAnsi" w:cstheme="majorBidi"/>
          <w:sz w:val="22"/>
          <w:szCs w:val="22"/>
          <w:rPrChange w:id="331" w:author="Guest User" w:date="2018-06-01T19:52:00Z">
            <w:rPr/>
          </w:rPrChange>
        </w:rPr>
      </w:pPr>
      <w:r w:rsidRPr="1604F003">
        <w:rPr>
          <w:rFonts w:asciiTheme="majorHAnsi" w:eastAsiaTheme="majorEastAsia" w:hAnsiTheme="majorHAnsi" w:cstheme="majorBidi"/>
          <w:sz w:val="22"/>
          <w:szCs w:val="22"/>
          <w:rPrChange w:id="332" w:author="Guest User" w:date="2018-06-01T19:52:00Z">
            <w:rPr>
              <w:rFonts w:asciiTheme="majorHAnsi" w:hAnsiTheme="majorHAnsi"/>
              <w:sz w:val="22"/>
              <w:szCs w:val="22"/>
            </w:rPr>
          </w:rPrChange>
        </w:rPr>
        <w:t xml:space="preserve">Nitrile Gloves </w:t>
      </w:r>
      <w:r>
        <w:rPr>
          <w:rFonts w:asciiTheme="majorHAnsi" w:hAnsiTheme="majorHAnsi"/>
          <w:sz w:val="22"/>
          <w:szCs w:val="22"/>
        </w:rPr>
        <w:tab/>
      </w:r>
      <w:r w:rsidRPr="1604F003">
        <w:rPr>
          <w:rFonts w:asciiTheme="majorHAnsi" w:eastAsiaTheme="majorEastAsia" w:hAnsiTheme="majorHAnsi" w:cstheme="majorBidi"/>
          <w:sz w:val="22"/>
          <w:szCs w:val="22"/>
          <w:rPrChange w:id="333" w:author="Guest User" w:date="2018-06-01T19:52:00Z">
            <w:rPr>
              <w:rFonts w:asciiTheme="majorHAnsi" w:hAnsiTheme="majorHAnsi"/>
              <w:sz w:val="22"/>
              <w:szCs w:val="22"/>
            </w:rPr>
          </w:rPrChange>
        </w:rPr>
        <w:t xml:space="preserve"> </w:t>
      </w:r>
      <w:r>
        <w:rPr>
          <w:rFonts w:asciiTheme="majorHAnsi" w:hAnsiTheme="majorHAnsi"/>
          <w:sz w:val="22"/>
          <w:szCs w:val="22"/>
        </w:rPr>
        <w:tab/>
      </w:r>
      <w:r>
        <w:rPr>
          <w:rFonts w:asciiTheme="majorHAnsi" w:hAnsiTheme="majorHAnsi"/>
          <w:sz w:val="22"/>
          <w:szCs w:val="22"/>
        </w:rPr>
        <w:tab/>
      </w:r>
      <w:r w:rsidRPr="1604F003">
        <w:rPr>
          <w:rFonts w:asciiTheme="majorHAnsi" w:eastAsiaTheme="majorEastAsia" w:hAnsiTheme="majorHAnsi" w:cstheme="majorBidi"/>
          <w:sz w:val="22"/>
          <w:szCs w:val="22"/>
          <w:rPrChange w:id="334" w:author="Guest User" w:date="2018-06-01T19:52:00Z">
            <w:rPr>
              <w:rFonts w:asciiTheme="majorHAnsi" w:hAnsiTheme="majorHAnsi"/>
              <w:sz w:val="22"/>
              <w:szCs w:val="22"/>
            </w:rPr>
          </w:rPrChange>
        </w:rPr>
        <w:t xml:space="preserve"> </w:t>
      </w:r>
      <w:r>
        <w:rPr>
          <w:rFonts w:asciiTheme="majorHAnsi" w:hAnsiTheme="majorHAnsi"/>
          <w:sz w:val="22"/>
          <w:szCs w:val="22"/>
        </w:rPr>
        <w:tab/>
      </w:r>
      <w:ins w:id="335" w:author="Jon Mercer" w:date="2018-05-24T20:22:00Z">
        <w:r w:rsidR="000F24D8" w:rsidRPr="1604F003">
          <w:rPr>
            <w:rFonts w:asciiTheme="majorHAnsi" w:eastAsiaTheme="majorEastAsia" w:hAnsiTheme="majorHAnsi" w:cstheme="majorBidi"/>
            <w:sz w:val="22"/>
            <w:szCs w:val="22"/>
            <w:rPrChange w:id="336" w:author="Guest User" w:date="2018-06-01T19:52:00Z">
              <w:rPr>
                <w:rFonts w:asciiTheme="majorHAnsi" w:hAnsiTheme="majorHAnsi"/>
                <w:sz w:val="22"/>
                <w:szCs w:val="22"/>
              </w:rPr>
            </w:rPrChange>
          </w:rPr>
          <w:t>6</w:t>
        </w:r>
      </w:ins>
      <w:del w:id="337" w:author="Jon Mercer" w:date="2018-05-24T20:22:00Z">
        <w:r w:rsidDel="000F24D8">
          <w:rPr>
            <w:rFonts w:asciiTheme="majorHAnsi" w:hAnsiTheme="majorHAnsi"/>
            <w:sz w:val="22"/>
            <w:szCs w:val="22"/>
          </w:rPr>
          <w:delText>2</w:delText>
        </w:r>
      </w:del>
      <w:r w:rsidRPr="1604F003">
        <w:rPr>
          <w:rFonts w:asciiTheme="majorHAnsi" w:eastAsiaTheme="majorEastAsia" w:hAnsiTheme="majorHAnsi" w:cstheme="majorBidi"/>
          <w:sz w:val="22"/>
          <w:szCs w:val="22"/>
          <w:rPrChange w:id="338" w:author="Guest User" w:date="2018-06-01T19:52:00Z">
            <w:rPr>
              <w:rFonts w:asciiTheme="majorHAnsi" w:hAnsiTheme="majorHAnsi"/>
              <w:sz w:val="22"/>
              <w:szCs w:val="22"/>
            </w:rPr>
          </w:rPrChange>
        </w:rPr>
        <w:t xml:space="preserve"> pairs </w:t>
      </w:r>
    </w:p>
    <w:p w14:paraId="56248A64" w14:textId="26E1AA8F" w:rsidR="00D86D76" w:rsidRDefault="00D86D76">
      <w:pPr>
        <w:pStyle w:val="NoSpacing"/>
        <w:numPr>
          <w:ilvl w:val="0"/>
          <w:numId w:val="29"/>
        </w:numPr>
        <w:rPr>
          <w:rFonts w:asciiTheme="majorHAnsi" w:eastAsiaTheme="majorEastAsia" w:hAnsiTheme="majorHAnsi" w:cstheme="majorBidi"/>
          <w:sz w:val="22"/>
          <w:szCs w:val="22"/>
          <w:rPrChange w:id="339" w:author="Guest User" w:date="2018-06-01T19:52:00Z">
            <w:rPr/>
          </w:rPrChange>
        </w:rPr>
      </w:pPr>
      <w:del w:id="340" w:author="Jon Mercer" w:date="2018-05-24T20:21:00Z">
        <w:r w:rsidDel="00847067">
          <w:rPr>
            <w:rFonts w:asciiTheme="majorHAnsi" w:hAnsiTheme="majorHAnsi"/>
            <w:sz w:val="22"/>
            <w:szCs w:val="22"/>
          </w:rPr>
          <w:delText>Antibacterial Soap</w:delText>
        </w:r>
      </w:del>
      <w:ins w:id="341" w:author="Jon Mercer" w:date="2018-05-24T20:21:00Z">
        <w:r w:rsidR="00847067" w:rsidRPr="1604F003">
          <w:rPr>
            <w:rFonts w:asciiTheme="majorHAnsi" w:eastAsiaTheme="majorEastAsia" w:hAnsiTheme="majorHAnsi" w:cstheme="majorBidi"/>
            <w:sz w:val="22"/>
            <w:szCs w:val="22"/>
            <w:rPrChange w:id="342" w:author="Guest User" w:date="2018-06-01T19:52:00Z">
              <w:rPr>
                <w:rFonts w:asciiTheme="majorHAnsi" w:hAnsiTheme="majorHAnsi"/>
                <w:sz w:val="22"/>
                <w:szCs w:val="22"/>
              </w:rPr>
            </w:rPrChange>
          </w:rPr>
          <w:t>Hand Sanitizer</w:t>
        </w:r>
      </w:ins>
      <w:r w:rsidRPr="1604F003">
        <w:rPr>
          <w:rFonts w:asciiTheme="majorHAnsi" w:eastAsiaTheme="majorEastAsia" w:hAnsiTheme="majorHAnsi" w:cstheme="majorBidi"/>
          <w:sz w:val="22"/>
          <w:szCs w:val="22"/>
          <w:rPrChange w:id="343"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44"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45" w:author="Guest User" w:date="2018-06-01T19:52:00Z">
            <w:rPr>
              <w:rFonts w:asciiTheme="majorHAnsi" w:hAnsiTheme="majorHAnsi"/>
              <w:sz w:val="22"/>
              <w:szCs w:val="22"/>
            </w:rPr>
          </w:rPrChange>
        </w:rPr>
        <w:t xml:space="preserve"> </w:t>
      </w:r>
      <w:r>
        <w:rPr>
          <w:rFonts w:asciiTheme="majorHAnsi" w:hAnsiTheme="majorHAnsi"/>
          <w:sz w:val="22"/>
          <w:szCs w:val="22"/>
        </w:rPr>
        <w:tab/>
      </w:r>
      <w:del w:id="346" w:author="Jon Mercer" w:date="2018-05-24T20:21:00Z">
        <w:r w:rsidDel="00847067">
          <w:rPr>
            <w:rFonts w:asciiTheme="majorHAnsi" w:hAnsiTheme="majorHAnsi"/>
            <w:sz w:val="22"/>
            <w:szCs w:val="22"/>
          </w:rPr>
          <w:delText xml:space="preserve">1 </w:delText>
        </w:r>
      </w:del>
      <w:ins w:id="347" w:author="Jon Mercer" w:date="2018-05-24T20:21:00Z">
        <w:r w:rsidR="00847067">
          <w:rPr>
            <w:rFonts w:asciiTheme="majorHAnsi" w:hAnsiTheme="majorHAnsi"/>
            <w:sz w:val="22"/>
            <w:szCs w:val="22"/>
          </w:rPr>
          <w:tab/>
        </w:r>
        <w:r w:rsidR="000F24D8" w:rsidRPr="1604F003">
          <w:rPr>
            <w:rFonts w:asciiTheme="majorHAnsi" w:eastAsiaTheme="majorEastAsia" w:hAnsiTheme="majorHAnsi" w:cstheme="majorBidi"/>
            <w:sz w:val="22"/>
            <w:szCs w:val="22"/>
            <w:rPrChange w:id="348" w:author="Guest User" w:date="2018-06-01T19:52:00Z">
              <w:rPr>
                <w:rFonts w:asciiTheme="majorHAnsi" w:hAnsiTheme="majorHAnsi"/>
                <w:sz w:val="22"/>
                <w:szCs w:val="22"/>
              </w:rPr>
            </w:rPrChange>
          </w:rPr>
          <w:t>1</w:t>
        </w:r>
        <w:r w:rsidR="00847067" w:rsidRPr="1604F003">
          <w:rPr>
            <w:rFonts w:asciiTheme="majorHAnsi" w:eastAsiaTheme="majorEastAsia" w:hAnsiTheme="majorHAnsi" w:cstheme="majorBidi"/>
            <w:sz w:val="22"/>
            <w:szCs w:val="22"/>
            <w:rPrChange w:id="349" w:author="Guest User" w:date="2018-06-01T19:52:00Z">
              <w:rPr>
                <w:rFonts w:asciiTheme="majorHAnsi" w:hAnsiTheme="majorHAnsi"/>
                <w:sz w:val="22"/>
                <w:szCs w:val="22"/>
              </w:rPr>
            </w:rPrChange>
          </w:rPr>
          <w:t xml:space="preserve"> </w:t>
        </w:r>
      </w:ins>
      <w:r w:rsidRPr="1604F003">
        <w:rPr>
          <w:rFonts w:asciiTheme="majorHAnsi" w:eastAsiaTheme="majorEastAsia" w:hAnsiTheme="majorHAnsi" w:cstheme="majorBidi"/>
          <w:sz w:val="22"/>
          <w:szCs w:val="22"/>
          <w:rPrChange w:id="350" w:author="Guest User" w:date="2018-06-01T19:52:00Z">
            <w:rPr>
              <w:rFonts w:asciiTheme="majorHAnsi" w:hAnsiTheme="majorHAnsi"/>
              <w:sz w:val="22"/>
              <w:szCs w:val="22"/>
            </w:rPr>
          </w:rPrChange>
        </w:rPr>
        <w:t xml:space="preserve">oz. bottle </w:t>
      </w:r>
    </w:p>
    <w:p w14:paraId="52DE0F78" w14:textId="77777777" w:rsidR="00D86D76" w:rsidRDefault="00D86D76">
      <w:pPr>
        <w:pStyle w:val="NoSpacing"/>
        <w:numPr>
          <w:ilvl w:val="0"/>
          <w:numId w:val="29"/>
        </w:numPr>
        <w:rPr>
          <w:rFonts w:asciiTheme="majorHAnsi" w:eastAsiaTheme="majorEastAsia" w:hAnsiTheme="majorHAnsi" w:cstheme="majorBidi"/>
          <w:sz w:val="22"/>
          <w:szCs w:val="22"/>
          <w:rPrChange w:id="351" w:author="Guest User" w:date="2018-06-01T19:52:00Z">
            <w:rPr/>
          </w:rPrChange>
        </w:rPr>
      </w:pPr>
      <w:r w:rsidRPr="1604F003">
        <w:rPr>
          <w:rFonts w:asciiTheme="majorHAnsi" w:eastAsiaTheme="majorEastAsia" w:hAnsiTheme="majorHAnsi" w:cstheme="majorBidi"/>
          <w:sz w:val="22"/>
          <w:szCs w:val="22"/>
          <w:rPrChange w:id="352" w:author="Guest User" w:date="2018-06-01T19:52:00Z">
            <w:rPr>
              <w:rFonts w:asciiTheme="majorHAnsi" w:hAnsiTheme="majorHAnsi"/>
              <w:sz w:val="22"/>
              <w:szCs w:val="22"/>
            </w:rPr>
          </w:rPrChange>
        </w:rPr>
        <w:t xml:space="preserve">Alcohol wipes </w:t>
      </w:r>
      <w:r>
        <w:rPr>
          <w:rFonts w:asciiTheme="majorHAnsi" w:hAnsiTheme="majorHAnsi"/>
          <w:sz w:val="22"/>
          <w:szCs w:val="22"/>
        </w:rPr>
        <w:tab/>
      </w:r>
      <w:r w:rsidRPr="1604F003">
        <w:rPr>
          <w:rFonts w:asciiTheme="majorHAnsi" w:eastAsiaTheme="majorEastAsia" w:hAnsiTheme="majorHAnsi" w:cstheme="majorBidi"/>
          <w:sz w:val="22"/>
          <w:szCs w:val="22"/>
          <w:rPrChange w:id="353"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54"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55"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56" w:author="Guest User" w:date="2018-06-01T19:52:00Z">
            <w:rPr>
              <w:rFonts w:asciiTheme="majorHAnsi" w:hAnsiTheme="majorHAnsi"/>
              <w:sz w:val="22"/>
              <w:szCs w:val="22"/>
            </w:rPr>
          </w:rPrChange>
        </w:rPr>
        <w:t>6 packets</w:t>
      </w:r>
    </w:p>
    <w:p w14:paraId="2C045313" w14:textId="77777777" w:rsidR="00D86D76" w:rsidRDefault="00D86D76" w:rsidP="00D86D76">
      <w:pPr>
        <w:pStyle w:val="NoSpacing"/>
        <w:ind w:left="360"/>
        <w:rPr>
          <w:rFonts w:asciiTheme="majorHAnsi" w:hAnsiTheme="majorHAnsi"/>
          <w:sz w:val="22"/>
          <w:szCs w:val="22"/>
        </w:rPr>
      </w:pPr>
    </w:p>
    <w:p w14:paraId="3CF3C9A2" w14:textId="77777777" w:rsidR="00D86D76" w:rsidRDefault="00D86D76">
      <w:pPr>
        <w:rPr>
          <w:rFonts w:asciiTheme="majorHAnsi" w:eastAsiaTheme="majorEastAsia" w:hAnsiTheme="majorHAnsi" w:cstheme="majorBidi"/>
          <w:b/>
          <w:bCs/>
          <w:rPrChange w:id="357" w:author="Guest User" w:date="2018-06-01T19:52:00Z">
            <w:rPr/>
          </w:rPrChange>
        </w:rPr>
      </w:pPr>
      <w:r w:rsidRPr="1604F003">
        <w:rPr>
          <w:rFonts w:asciiTheme="majorHAnsi" w:eastAsiaTheme="majorEastAsia" w:hAnsiTheme="majorHAnsi" w:cstheme="majorBidi"/>
          <w:b/>
          <w:bCs/>
          <w:rPrChange w:id="358" w:author="Guest User" w:date="2018-06-01T19:52:00Z">
            <w:rPr>
              <w:rFonts w:asciiTheme="majorHAnsi" w:hAnsiTheme="majorHAnsi"/>
              <w:b/>
            </w:rPr>
          </w:rPrChange>
        </w:rPr>
        <w:t>Emergency Kit</w:t>
      </w:r>
    </w:p>
    <w:p w14:paraId="6F8B1B7F" w14:textId="77777777" w:rsidR="00D86D76" w:rsidRDefault="00D86D76">
      <w:pPr>
        <w:pStyle w:val="NoSpacing"/>
        <w:numPr>
          <w:ilvl w:val="0"/>
          <w:numId w:val="30"/>
        </w:numPr>
        <w:rPr>
          <w:rFonts w:asciiTheme="majorHAnsi" w:eastAsiaTheme="majorEastAsia" w:hAnsiTheme="majorHAnsi" w:cstheme="majorBidi"/>
          <w:sz w:val="22"/>
          <w:szCs w:val="22"/>
          <w:rPrChange w:id="359" w:author="Guest User" w:date="2018-06-01T19:52:00Z">
            <w:rPr/>
          </w:rPrChange>
        </w:rPr>
      </w:pPr>
      <w:r w:rsidRPr="1604F003">
        <w:rPr>
          <w:rFonts w:asciiTheme="majorHAnsi" w:eastAsiaTheme="majorEastAsia" w:hAnsiTheme="majorHAnsi" w:cstheme="majorBidi"/>
          <w:sz w:val="22"/>
          <w:szCs w:val="22"/>
          <w:rPrChange w:id="360" w:author="Guest User" w:date="2018-06-01T19:52:00Z">
            <w:rPr>
              <w:rFonts w:asciiTheme="majorHAnsi" w:hAnsiTheme="majorHAnsi"/>
              <w:sz w:val="22"/>
              <w:szCs w:val="22"/>
            </w:rPr>
          </w:rPrChange>
        </w:rPr>
        <w:t xml:space="preserve">Waterproof Matches </w:t>
      </w:r>
      <w:r>
        <w:rPr>
          <w:rFonts w:asciiTheme="majorHAnsi" w:hAnsiTheme="majorHAnsi"/>
          <w:sz w:val="22"/>
          <w:szCs w:val="22"/>
        </w:rPr>
        <w:tab/>
      </w:r>
      <w:r w:rsidRPr="1604F003">
        <w:rPr>
          <w:rFonts w:asciiTheme="majorHAnsi" w:eastAsiaTheme="majorEastAsia" w:hAnsiTheme="majorHAnsi" w:cstheme="majorBidi"/>
          <w:sz w:val="22"/>
          <w:szCs w:val="22"/>
          <w:rPrChange w:id="361"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62"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63" w:author="Guest User" w:date="2018-06-01T19:52:00Z">
            <w:rPr>
              <w:rFonts w:asciiTheme="majorHAnsi" w:hAnsiTheme="majorHAnsi"/>
              <w:sz w:val="22"/>
              <w:szCs w:val="22"/>
            </w:rPr>
          </w:rPrChange>
        </w:rPr>
        <w:t>10, waterproof container</w:t>
      </w:r>
    </w:p>
    <w:p w14:paraId="46AADA90" w14:textId="77777777" w:rsidR="00D86D76" w:rsidRDefault="00D86D76">
      <w:pPr>
        <w:pStyle w:val="NoSpacing"/>
        <w:numPr>
          <w:ilvl w:val="0"/>
          <w:numId w:val="30"/>
        </w:numPr>
        <w:rPr>
          <w:rFonts w:asciiTheme="majorHAnsi" w:eastAsiaTheme="majorEastAsia" w:hAnsiTheme="majorHAnsi" w:cstheme="majorBidi"/>
          <w:sz w:val="22"/>
          <w:szCs w:val="22"/>
          <w:rPrChange w:id="364" w:author="Guest User" w:date="2018-06-01T19:52:00Z">
            <w:rPr/>
          </w:rPrChange>
        </w:rPr>
      </w:pPr>
      <w:r w:rsidRPr="1604F003">
        <w:rPr>
          <w:rFonts w:asciiTheme="majorHAnsi" w:eastAsiaTheme="majorEastAsia" w:hAnsiTheme="majorHAnsi" w:cstheme="majorBidi"/>
          <w:sz w:val="22"/>
          <w:szCs w:val="22"/>
          <w:rPrChange w:id="365" w:author="Guest User" w:date="2018-06-01T19:52:00Z">
            <w:rPr>
              <w:rFonts w:asciiTheme="majorHAnsi" w:hAnsiTheme="majorHAnsi"/>
              <w:sz w:val="22"/>
              <w:szCs w:val="22"/>
            </w:rPr>
          </w:rPrChange>
        </w:rPr>
        <w:t xml:space="preserve">Lighter </w:t>
      </w:r>
      <w:r>
        <w:rPr>
          <w:rFonts w:asciiTheme="majorHAnsi" w:hAnsiTheme="majorHAnsi"/>
          <w:sz w:val="22"/>
          <w:szCs w:val="22"/>
        </w:rPr>
        <w:tab/>
      </w:r>
      <w:r w:rsidRPr="1604F003">
        <w:rPr>
          <w:rFonts w:asciiTheme="majorHAnsi" w:eastAsiaTheme="majorEastAsia" w:hAnsiTheme="majorHAnsi" w:cstheme="majorBidi"/>
          <w:sz w:val="22"/>
          <w:szCs w:val="22"/>
          <w:rPrChange w:id="366" w:author="Guest User" w:date="2018-06-01T19:52:00Z">
            <w:rPr>
              <w:rFonts w:asciiTheme="majorHAnsi" w:hAnsiTheme="majorHAnsi"/>
              <w:sz w:val="22"/>
              <w:szCs w:val="22"/>
            </w:rPr>
          </w:rPrChange>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1604F003">
        <w:rPr>
          <w:rFonts w:asciiTheme="majorHAnsi" w:eastAsiaTheme="majorEastAsia" w:hAnsiTheme="majorHAnsi" w:cstheme="majorBidi"/>
          <w:sz w:val="22"/>
          <w:szCs w:val="22"/>
          <w:rPrChange w:id="367" w:author="Guest User" w:date="2018-06-01T19:52:00Z">
            <w:rPr>
              <w:rFonts w:asciiTheme="majorHAnsi" w:hAnsiTheme="majorHAnsi"/>
              <w:sz w:val="22"/>
              <w:szCs w:val="22"/>
            </w:rPr>
          </w:rPrChange>
        </w:rPr>
        <w:t xml:space="preserve">1 </w:t>
      </w:r>
    </w:p>
    <w:p w14:paraId="238F90DE" w14:textId="77777777" w:rsidR="00D86D76" w:rsidRDefault="00D86D76">
      <w:pPr>
        <w:pStyle w:val="NoSpacing"/>
        <w:numPr>
          <w:ilvl w:val="0"/>
          <w:numId w:val="30"/>
        </w:numPr>
        <w:rPr>
          <w:rFonts w:asciiTheme="majorHAnsi" w:eastAsiaTheme="majorEastAsia" w:hAnsiTheme="majorHAnsi" w:cstheme="majorBidi"/>
          <w:sz w:val="22"/>
          <w:szCs w:val="22"/>
          <w:rPrChange w:id="368" w:author="Guest User" w:date="2018-06-01T19:52:00Z">
            <w:rPr/>
          </w:rPrChange>
        </w:rPr>
      </w:pPr>
      <w:r w:rsidRPr="1604F003">
        <w:rPr>
          <w:rFonts w:asciiTheme="majorHAnsi" w:eastAsiaTheme="majorEastAsia" w:hAnsiTheme="majorHAnsi" w:cstheme="majorBidi"/>
          <w:sz w:val="22"/>
          <w:szCs w:val="22"/>
          <w:rPrChange w:id="369" w:author="Guest User" w:date="2018-06-01T19:52:00Z">
            <w:rPr>
              <w:rFonts w:asciiTheme="majorHAnsi" w:hAnsiTheme="majorHAnsi"/>
              <w:sz w:val="22"/>
              <w:szCs w:val="22"/>
            </w:rPr>
          </w:rPrChange>
        </w:rPr>
        <w:t xml:space="preserve">Spare Trash Bag </w:t>
      </w:r>
      <w:r>
        <w:rPr>
          <w:rFonts w:asciiTheme="majorHAnsi" w:hAnsiTheme="majorHAnsi"/>
          <w:sz w:val="22"/>
          <w:szCs w:val="22"/>
        </w:rPr>
        <w:tab/>
      </w:r>
      <w:r w:rsidRPr="1604F003">
        <w:rPr>
          <w:rFonts w:asciiTheme="majorHAnsi" w:eastAsiaTheme="majorEastAsia" w:hAnsiTheme="majorHAnsi" w:cstheme="majorBidi"/>
          <w:sz w:val="22"/>
          <w:szCs w:val="22"/>
          <w:rPrChange w:id="370" w:author="Guest User" w:date="2018-06-01T19:52:00Z">
            <w:rPr>
              <w:rFonts w:asciiTheme="majorHAnsi" w:hAnsiTheme="majorHAnsi"/>
              <w:sz w:val="22"/>
              <w:szCs w:val="22"/>
            </w:rPr>
          </w:rPrChange>
        </w:rPr>
        <w:t xml:space="preserve"> </w:t>
      </w:r>
      <w:r>
        <w:rPr>
          <w:rFonts w:asciiTheme="majorHAnsi" w:hAnsiTheme="majorHAnsi"/>
          <w:sz w:val="22"/>
          <w:szCs w:val="22"/>
        </w:rPr>
        <w:tab/>
      </w:r>
      <w:r>
        <w:rPr>
          <w:rFonts w:asciiTheme="majorHAnsi" w:hAnsiTheme="majorHAnsi"/>
          <w:sz w:val="22"/>
          <w:szCs w:val="22"/>
        </w:rPr>
        <w:tab/>
      </w:r>
      <w:r w:rsidRPr="1604F003">
        <w:rPr>
          <w:rFonts w:asciiTheme="majorHAnsi" w:eastAsiaTheme="majorEastAsia" w:hAnsiTheme="majorHAnsi" w:cstheme="majorBidi"/>
          <w:sz w:val="22"/>
          <w:szCs w:val="22"/>
          <w:rPrChange w:id="371" w:author="Guest User" w:date="2018-06-01T19:52:00Z">
            <w:rPr>
              <w:rFonts w:asciiTheme="majorHAnsi" w:hAnsiTheme="majorHAnsi"/>
              <w:sz w:val="22"/>
              <w:szCs w:val="22"/>
            </w:rPr>
          </w:rPrChange>
        </w:rPr>
        <w:t xml:space="preserve">2 </w:t>
      </w:r>
    </w:p>
    <w:p w14:paraId="55B56439" w14:textId="77777777" w:rsidR="00D86D76" w:rsidRDefault="00D86D76">
      <w:pPr>
        <w:pStyle w:val="NoSpacing"/>
        <w:numPr>
          <w:ilvl w:val="0"/>
          <w:numId w:val="30"/>
        </w:numPr>
        <w:rPr>
          <w:rFonts w:asciiTheme="majorHAnsi" w:eastAsiaTheme="majorEastAsia" w:hAnsiTheme="majorHAnsi" w:cstheme="majorBidi"/>
          <w:sz w:val="22"/>
          <w:szCs w:val="22"/>
          <w:rPrChange w:id="372" w:author="Guest User" w:date="2018-06-01T19:52:00Z">
            <w:rPr/>
          </w:rPrChange>
        </w:rPr>
      </w:pPr>
      <w:r w:rsidRPr="1604F003">
        <w:rPr>
          <w:rFonts w:asciiTheme="majorHAnsi" w:eastAsiaTheme="majorEastAsia" w:hAnsiTheme="majorHAnsi" w:cstheme="majorBidi"/>
          <w:sz w:val="22"/>
          <w:szCs w:val="22"/>
          <w:rPrChange w:id="373" w:author="Guest User" w:date="2018-06-01T19:52:00Z">
            <w:rPr>
              <w:rFonts w:asciiTheme="majorHAnsi" w:hAnsiTheme="majorHAnsi"/>
              <w:sz w:val="22"/>
              <w:szCs w:val="22"/>
            </w:rPr>
          </w:rPrChange>
        </w:rPr>
        <w:t xml:space="preserve">Sunglasses </w:t>
      </w:r>
      <w:r>
        <w:rPr>
          <w:rFonts w:asciiTheme="majorHAnsi" w:hAnsiTheme="majorHAnsi"/>
          <w:sz w:val="22"/>
          <w:szCs w:val="22"/>
        </w:rPr>
        <w:tab/>
      </w:r>
      <w:r w:rsidRPr="1604F003">
        <w:rPr>
          <w:rFonts w:asciiTheme="majorHAnsi" w:eastAsiaTheme="majorEastAsia" w:hAnsiTheme="majorHAnsi" w:cstheme="majorBidi"/>
          <w:sz w:val="22"/>
          <w:szCs w:val="22"/>
          <w:rPrChange w:id="374"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75"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76" w:author="Guest User" w:date="2018-06-01T19:52:00Z">
            <w:rPr>
              <w:rFonts w:asciiTheme="majorHAnsi" w:hAnsiTheme="majorHAnsi"/>
              <w:sz w:val="22"/>
              <w:szCs w:val="22"/>
            </w:rPr>
          </w:rPrChange>
        </w:rPr>
        <w:t xml:space="preserve"> </w:t>
      </w:r>
      <w:r>
        <w:rPr>
          <w:rFonts w:asciiTheme="majorHAnsi" w:hAnsiTheme="majorHAnsi"/>
          <w:sz w:val="22"/>
          <w:szCs w:val="22"/>
        </w:rPr>
        <w:tab/>
      </w:r>
      <w:r w:rsidRPr="1604F003">
        <w:rPr>
          <w:rFonts w:asciiTheme="majorHAnsi" w:eastAsiaTheme="majorEastAsia" w:hAnsiTheme="majorHAnsi" w:cstheme="majorBidi"/>
          <w:sz w:val="22"/>
          <w:szCs w:val="22"/>
          <w:rPrChange w:id="377" w:author="Guest User" w:date="2018-06-01T19:52:00Z">
            <w:rPr>
              <w:rFonts w:asciiTheme="majorHAnsi" w:hAnsiTheme="majorHAnsi"/>
              <w:sz w:val="22"/>
              <w:szCs w:val="22"/>
            </w:rPr>
          </w:rPrChange>
        </w:rPr>
        <w:t xml:space="preserve">1 pair </w:t>
      </w:r>
    </w:p>
    <w:p w14:paraId="2AD2B4CD" w14:textId="77777777" w:rsidR="00D86D76" w:rsidRDefault="00D86D76" w:rsidP="00D86D76">
      <w:pPr>
        <w:pStyle w:val="ListParagraph"/>
        <w:rPr>
          <w:rFonts w:asciiTheme="majorHAnsi" w:hAnsiTheme="majorHAnsi"/>
        </w:rPr>
      </w:pPr>
    </w:p>
    <w:p w14:paraId="706EEAFF" w14:textId="77777777" w:rsidR="00D86D76" w:rsidRDefault="00D86D76">
      <w:pPr>
        <w:rPr>
          <w:rFonts w:asciiTheme="majorHAnsi" w:eastAsiaTheme="majorEastAsia" w:hAnsiTheme="majorHAnsi" w:cstheme="majorBidi"/>
          <w:b/>
          <w:bCs/>
          <w:rPrChange w:id="378" w:author="Guest User" w:date="2018-06-01T19:52:00Z">
            <w:rPr/>
          </w:rPrChange>
        </w:rPr>
      </w:pPr>
      <w:r w:rsidRPr="1604F003">
        <w:rPr>
          <w:rFonts w:asciiTheme="majorHAnsi" w:eastAsiaTheme="majorEastAsia" w:hAnsiTheme="majorHAnsi" w:cstheme="majorBidi"/>
          <w:b/>
          <w:bCs/>
          <w:rPrChange w:id="379" w:author="Guest User" w:date="2018-06-01T19:52:00Z">
            <w:rPr>
              <w:rFonts w:asciiTheme="majorHAnsi" w:hAnsiTheme="majorHAnsi"/>
              <w:b/>
            </w:rPr>
          </w:rPrChange>
        </w:rPr>
        <w:t>Recommended Gear:</w:t>
      </w:r>
    </w:p>
    <w:p w14:paraId="6A3A2043" w14:textId="77777777"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380" w:author="Guest User" w:date="2018-06-01T19:52:00Z">
            <w:rPr/>
          </w:rPrChange>
        </w:rPr>
        <w:pPrChange w:id="381" w:author="Guest User" w:date="2018-06-01T19:52:00Z">
          <w:pPr>
            <w:pStyle w:val="ListParagraph"/>
            <w:numPr>
              <w:numId w:val="28"/>
            </w:numPr>
            <w:ind w:hanging="360"/>
            <w:jc w:val="left"/>
          </w:pPr>
        </w:pPrChange>
      </w:pPr>
      <w:r w:rsidRPr="1604F003">
        <w:rPr>
          <w:rFonts w:asciiTheme="majorHAnsi" w:eastAsiaTheme="majorEastAsia" w:hAnsiTheme="majorHAnsi" w:cstheme="majorBidi"/>
          <w:rPrChange w:id="382" w:author="Guest User" w:date="2018-06-01T19:52:00Z">
            <w:rPr>
              <w:rFonts w:asciiTheme="majorHAnsi" w:hAnsiTheme="majorHAnsi"/>
            </w:rPr>
          </w:rPrChange>
        </w:rPr>
        <w:t xml:space="preserve">Gaiters </w:t>
      </w:r>
    </w:p>
    <w:p w14:paraId="52F48C45" w14:textId="4EDCCDF9" w:rsidR="00D86D76" w:rsidDel="002C541A" w:rsidRDefault="00D86D76" w:rsidP="00D86D76">
      <w:pPr>
        <w:pStyle w:val="ListParagraph"/>
        <w:numPr>
          <w:ilvl w:val="0"/>
          <w:numId w:val="28"/>
        </w:numPr>
        <w:spacing w:after="200" w:line="288" w:lineRule="auto"/>
        <w:jc w:val="left"/>
        <w:rPr>
          <w:del w:id="383" w:author="Jon Mercer" w:date="2018-05-24T20:22:00Z"/>
          <w:rFonts w:asciiTheme="majorHAnsi" w:hAnsiTheme="majorHAnsi"/>
        </w:rPr>
      </w:pPr>
      <w:del w:id="384" w:author="Jon Mercer" w:date="2018-05-24T20:22:00Z">
        <w:r w:rsidDel="002C541A">
          <w:rPr>
            <w:rFonts w:asciiTheme="majorHAnsi" w:hAnsiTheme="majorHAnsi"/>
          </w:rPr>
          <w:delText xml:space="preserve">Ground Tarp 6 x 8 </w:delText>
        </w:r>
      </w:del>
    </w:p>
    <w:p w14:paraId="0AB61C6B" w14:textId="10245E14" w:rsidR="00D86D76" w:rsidRDefault="00D86D76">
      <w:pPr>
        <w:pStyle w:val="ListParagraph"/>
        <w:numPr>
          <w:ilvl w:val="0"/>
          <w:numId w:val="28"/>
        </w:numPr>
        <w:spacing w:after="200" w:line="288" w:lineRule="auto"/>
        <w:jc w:val="left"/>
        <w:rPr>
          <w:rFonts w:asciiTheme="majorHAnsi" w:eastAsiaTheme="majorEastAsia" w:hAnsiTheme="majorHAnsi" w:cstheme="majorBidi"/>
          <w:rPrChange w:id="385" w:author="Guest User" w:date="2018-06-01T20:11:00Z">
            <w:rPr/>
          </w:rPrChange>
        </w:rPr>
        <w:pPrChange w:id="386" w:author="Guest User" w:date="2018-06-01T20:11:00Z">
          <w:pPr>
            <w:pStyle w:val="ListParagraph"/>
            <w:numPr>
              <w:numId w:val="28"/>
            </w:numPr>
            <w:ind w:hanging="360"/>
            <w:jc w:val="left"/>
          </w:pPr>
        </w:pPrChange>
      </w:pPr>
      <w:r w:rsidRPr="1604F003">
        <w:rPr>
          <w:rFonts w:asciiTheme="majorHAnsi" w:eastAsiaTheme="majorEastAsia" w:hAnsiTheme="majorHAnsi" w:cstheme="majorBidi"/>
          <w:rPrChange w:id="387" w:author="Guest User" w:date="2018-06-01T19:52:00Z">
            <w:rPr>
              <w:rFonts w:asciiTheme="majorHAnsi" w:hAnsiTheme="majorHAnsi"/>
            </w:rPr>
          </w:rPrChange>
        </w:rPr>
        <w:t>Waterproof Map Case</w:t>
      </w:r>
      <w:r w:rsidR="003C7E59">
        <w:rPr>
          <w:rFonts w:asciiTheme="majorHAnsi" w:eastAsiaTheme="majorEastAsia" w:hAnsiTheme="majorHAnsi" w:cstheme="majorBidi"/>
        </w:rPr>
        <w:t>s</w:t>
      </w:r>
    </w:p>
    <w:p w14:paraId="7D4B3F06" w14:textId="43E777ED" w:rsidR="008C2709" w:rsidRDefault="008C2709">
      <w:pPr>
        <w:spacing w:after="0" w:line="259" w:lineRule="auto"/>
      </w:pPr>
    </w:p>
    <w:p w14:paraId="3FF1336E" w14:textId="769A0B27" w:rsidR="008C2709" w:rsidRDefault="008F010E" w:rsidP="008D3255">
      <w:pPr>
        <w:pStyle w:val="Heading2"/>
      </w:pPr>
      <w:r>
        <w:t>First Aid Kit</w:t>
      </w:r>
    </w:p>
    <w:p w14:paraId="0782480D" w14:textId="77777777" w:rsidR="008C2709" w:rsidRDefault="00177CF6" w:rsidP="008D3255">
      <w:r>
        <w:t xml:space="preserve">This is a suggested minimum number of supplies you should carry. Depending on the time of year, terrain to be covered, length of trip/search, group size, known or suspected patient injuries and level of your training, you may carry additional equipment and/or supplies. </w:t>
      </w:r>
    </w:p>
    <w:p w14:paraId="596CFEEF" w14:textId="77777777" w:rsidR="008C2709" w:rsidRDefault="00177CF6" w:rsidP="008D3255">
      <w:r>
        <w:t xml:space="preserve"> </w:t>
      </w:r>
    </w:p>
    <w:p w14:paraId="20222DC8" w14:textId="6F02F938" w:rsidR="00D86D76" w:rsidRDefault="00177CF6" w:rsidP="00D86D76">
      <w:r>
        <w:t>First Aid Kits should be carried in waterproof containers. Some people place individual items in Zip-Loc bags.</w:t>
      </w:r>
    </w:p>
    <w:p w14:paraId="601FD234" w14:textId="77777777" w:rsidR="00D86D76" w:rsidRDefault="00D86D76">
      <w:pPr>
        <w:spacing w:after="160" w:line="259" w:lineRule="auto"/>
        <w:jc w:val="left"/>
      </w:pPr>
      <w:r>
        <w:br w:type="page"/>
      </w:r>
    </w:p>
    <w:p w14:paraId="5F74147F" w14:textId="77777777" w:rsidR="008F010E" w:rsidRDefault="008F010E" w:rsidP="008D3255">
      <w:pPr>
        <w:pStyle w:val="Heading1"/>
      </w:pPr>
      <w:r>
        <w:lastRenderedPageBreak/>
        <w:t>Helpful Hints</w:t>
      </w:r>
    </w:p>
    <w:p w14:paraId="74842D31" w14:textId="0BE90CA0" w:rsidR="008C2709" w:rsidRDefault="008F010E" w:rsidP="008D3255">
      <w:pPr>
        <w:pStyle w:val="Heading2"/>
      </w:pPr>
      <w:r>
        <w:t>G</w:t>
      </w:r>
      <w:r w:rsidR="00177CF6">
        <w:t>ear</w:t>
      </w:r>
    </w:p>
    <w:p w14:paraId="68400724" w14:textId="77777777" w:rsidR="008C2709" w:rsidRDefault="00177CF6" w:rsidP="008D3255">
      <w:pPr>
        <w:pStyle w:val="ListParagraph"/>
        <w:numPr>
          <w:ilvl w:val="0"/>
          <w:numId w:val="10"/>
        </w:numPr>
      </w:pPr>
      <w:r>
        <w:t xml:space="preserve">Break in new gear, especially boots, prior to training weekends. </w:t>
      </w:r>
    </w:p>
    <w:p w14:paraId="48351F7A" w14:textId="186FB162" w:rsidR="008C2709" w:rsidRDefault="00177CF6" w:rsidP="008D3255">
      <w:pPr>
        <w:pStyle w:val="ListParagraph"/>
        <w:numPr>
          <w:ilvl w:val="0"/>
          <w:numId w:val="10"/>
        </w:numPr>
      </w:pPr>
      <w:r>
        <w:t xml:space="preserve">Try on your pack and walk around with it prior to Course C. You will wear it ALL weekend during Courses </w:t>
      </w:r>
      <w:ins w:id="388" w:author="Jon Mercer" w:date="2018-05-24T20:23:00Z">
        <w:r w:rsidR="00130E3E">
          <w:t>C</w:t>
        </w:r>
      </w:ins>
      <w:del w:id="389" w:author="Jon Mercer" w:date="2018-05-24T20:23:00Z">
        <w:r w:rsidDel="00130E3E">
          <w:delText>B</w:delText>
        </w:r>
      </w:del>
      <w:r>
        <w:t xml:space="preserve">, I, II, and III, so it should fit correctly and not be more than 1/3 of your body weight.  </w:t>
      </w:r>
    </w:p>
    <w:p w14:paraId="410EC5A7" w14:textId="043D26F5" w:rsidR="008C2709" w:rsidRDefault="00177CF6" w:rsidP="008D3255">
      <w:pPr>
        <w:pStyle w:val="ListParagraph"/>
        <w:numPr>
          <w:ilvl w:val="0"/>
          <w:numId w:val="10"/>
        </w:numPr>
      </w:pPr>
      <w:r>
        <w:t>Consider attaching para</w:t>
      </w:r>
      <w:del w:id="390" w:author="Jon Mercer" w:date="2018-05-24T20:24:00Z">
        <w:r w:rsidDel="00C213F2">
          <w:delText xml:space="preserve">chute </w:delText>
        </w:r>
      </w:del>
      <w:r>
        <w:t xml:space="preserve">cord to anything that you will need to access frequently (e.g. compass, pencil, </w:t>
      </w:r>
      <w:ins w:id="391" w:author="Jon Mercer" w:date="2018-05-24T20:25:00Z">
        <w:r w:rsidR="00B0422C">
          <w:t>R</w:t>
        </w:r>
      </w:ins>
      <w:del w:id="392" w:author="Jon Mercer" w:date="2018-05-24T20:25:00Z">
        <w:r w:rsidDel="00B0422C">
          <w:delText>r</w:delText>
        </w:r>
      </w:del>
      <w:r>
        <w:t>ite-in-the-</w:t>
      </w:r>
      <w:ins w:id="393" w:author="Jon Mercer" w:date="2018-05-24T20:26:00Z">
        <w:r w:rsidR="00B0422C">
          <w:t>R</w:t>
        </w:r>
      </w:ins>
      <w:del w:id="394" w:author="Jon Mercer" w:date="2018-05-24T20:26:00Z">
        <w:r w:rsidDel="00B0422C">
          <w:delText>r</w:delText>
        </w:r>
      </w:del>
      <w:r>
        <w:t xml:space="preserve">ain). Tie it to your equipment instead </w:t>
      </w:r>
      <w:r w:rsidR="00731EE1">
        <w:t xml:space="preserve">of </w:t>
      </w:r>
      <w:r>
        <w:t xml:space="preserve">just putting it in your pocket. </w:t>
      </w:r>
    </w:p>
    <w:p w14:paraId="3C5AEE40" w14:textId="0FDB1009" w:rsidR="008C2709" w:rsidRDefault="00177CF6" w:rsidP="76107ADD">
      <w:pPr>
        <w:pStyle w:val="ListParagraph"/>
        <w:numPr>
          <w:ilvl w:val="0"/>
          <w:numId w:val="10"/>
        </w:numPr>
      </w:pPr>
      <w:r>
        <w:t xml:space="preserve">Water bladders (e.g. </w:t>
      </w:r>
      <w:proofErr w:type="spellStart"/>
      <w:ins w:id="395" w:author="Jon Mercer" w:date="2018-05-24T20:23:00Z">
        <w:r w:rsidR="00352655">
          <w:t>C</w:t>
        </w:r>
      </w:ins>
      <w:del w:id="396" w:author="Jon Mercer" w:date="2018-05-24T20:23:00Z">
        <w:r w:rsidDel="00352655">
          <w:delText>c</w:delText>
        </w:r>
      </w:del>
      <w:r>
        <w:t>amelbaks</w:t>
      </w:r>
      <w:proofErr w:type="spellEnd"/>
      <w:r>
        <w:t>) are great for easy access to water (drink on the go!) but</w:t>
      </w:r>
      <w:r w:rsidR="003C7E59">
        <w:t xml:space="preserve"> can freeze in the winter or leak.</w:t>
      </w:r>
      <w:r>
        <w:t xml:space="preserve"> Nalgene bottles</w:t>
      </w:r>
      <w:r w:rsidR="003C7E59">
        <w:t xml:space="preserve"> are great for filtering water, and</w:t>
      </w:r>
      <w:r>
        <w:t xml:space="preserve"> make great containers for hot water, which can then be put into your sleeping bag at night. </w:t>
      </w:r>
    </w:p>
    <w:p w14:paraId="669B4F88" w14:textId="310EF201" w:rsidR="008C2709" w:rsidDel="00C213F2" w:rsidRDefault="00177CF6" w:rsidP="008D3255">
      <w:pPr>
        <w:pStyle w:val="ListParagraph"/>
        <w:numPr>
          <w:ilvl w:val="0"/>
          <w:numId w:val="10"/>
        </w:numPr>
        <w:rPr>
          <w:del w:id="397" w:author="Jon Mercer" w:date="2018-05-24T20:24:00Z"/>
        </w:rPr>
      </w:pPr>
      <w:del w:id="398" w:author="Jon Mercer" w:date="2018-05-24T20:24:00Z">
        <w:r w:rsidDel="00C213F2">
          <w:delText xml:space="preserve">Your tents stakes need to fit through the grommets of your tarps. </w:delText>
        </w:r>
      </w:del>
    </w:p>
    <w:p w14:paraId="7B326B3D" w14:textId="2566DA9F" w:rsidR="008C2709" w:rsidRDefault="00177CF6">
      <w:pPr>
        <w:spacing w:after="0" w:line="259" w:lineRule="auto"/>
      </w:pPr>
      <w:del w:id="399" w:author="Jon Mercer" w:date="2018-05-24T20:24:00Z">
        <w:r w:rsidDel="00C213F2">
          <w:delText xml:space="preserve"> </w:delText>
        </w:r>
      </w:del>
    </w:p>
    <w:p w14:paraId="4910D58B" w14:textId="06961AFD" w:rsidR="008C2709" w:rsidRDefault="00177CF6" w:rsidP="008D3255">
      <w:pPr>
        <w:pStyle w:val="Heading2"/>
      </w:pPr>
      <w:r>
        <w:t>Packing</w:t>
      </w:r>
    </w:p>
    <w:p w14:paraId="59A2E251" w14:textId="52751473" w:rsidR="008C2709" w:rsidRDefault="00177CF6" w:rsidP="008D3255">
      <w:pPr>
        <w:pStyle w:val="ListParagraph"/>
        <w:numPr>
          <w:ilvl w:val="0"/>
          <w:numId w:val="9"/>
        </w:numPr>
      </w:pPr>
      <w:r>
        <w:t xml:space="preserve">Items that should be easily accessible:  Map, compass, </w:t>
      </w:r>
      <w:ins w:id="400" w:author="Jon Mercer" w:date="2018-05-24T20:25:00Z">
        <w:r w:rsidR="00E34BA6">
          <w:t>R</w:t>
        </w:r>
      </w:ins>
      <w:del w:id="401" w:author="Jon Mercer" w:date="2018-05-24T20:25:00Z">
        <w:r w:rsidDel="00E34BA6">
          <w:delText>r</w:delText>
        </w:r>
      </w:del>
      <w:r>
        <w:t>ite</w:t>
      </w:r>
      <w:ins w:id="402" w:author="Jon Mercer" w:date="2018-05-24T20:25:00Z">
        <w:r w:rsidR="00B0422C">
          <w:t>-</w:t>
        </w:r>
      </w:ins>
      <w:del w:id="403" w:author="Jon Mercer" w:date="2018-05-24T20:25:00Z">
        <w:r w:rsidDel="00B0422C">
          <w:delText xml:space="preserve"> </w:delText>
        </w:r>
      </w:del>
      <w:r>
        <w:t>in</w:t>
      </w:r>
      <w:ins w:id="404" w:author="Jon Mercer" w:date="2018-05-24T20:25:00Z">
        <w:r w:rsidR="00B0422C">
          <w:t>-</w:t>
        </w:r>
      </w:ins>
      <w:del w:id="405" w:author="Jon Mercer" w:date="2018-05-24T20:25:00Z">
        <w:r w:rsidDel="00B0422C">
          <w:delText xml:space="preserve"> </w:delText>
        </w:r>
      </w:del>
      <w:r>
        <w:t>the</w:t>
      </w:r>
      <w:ins w:id="406" w:author="Jon Mercer" w:date="2018-05-24T20:25:00Z">
        <w:r w:rsidR="00B0422C">
          <w:t>-</w:t>
        </w:r>
      </w:ins>
      <w:del w:id="407" w:author="Jon Mercer" w:date="2018-05-24T20:25:00Z">
        <w:r w:rsidDel="00B0422C">
          <w:delText xml:space="preserve"> r</w:delText>
        </w:r>
      </w:del>
      <w:ins w:id="408" w:author="Jon Mercer" w:date="2018-05-24T20:25:00Z">
        <w:r w:rsidR="00B0422C">
          <w:t>R</w:t>
        </w:r>
      </w:ins>
      <w:r>
        <w:t xml:space="preserve">ain, pencil, headlamp, safety glasses, </w:t>
      </w:r>
      <w:del w:id="409" w:author="Jon Mercer" w:date="2018-05-24T20:25:00Z">
        <w:r w:rsidDel="00B0422C">
          <w:delText xml:space="preserve">leather </w:delText>
        </w:r>
      </w:del>
      <w:ins w:id="410" w:author="Jon Mercer" w:date="2018-05-24T20:25:00Z">
        <w:r w:rsidR="00B0422C">
          <w:t xml:space="preserve">safety </w:t>
        </w:r>
      </w:ins>
      <w:r>
        <w:t xml:space="preserve">gloves, warm gloves, hat, rain gear, gaiters (wear these), food &amp; water.  You will need these starting at the beginning of each outdoor course. </w:t>
      </w:r>
    </w:p>
    <w:p w14:paraId="67BC67A2" w14:textId="77777777" w:rsidR="008C2709" w:rsidRDefault="00177CF6">
      <w:pPr>
        <w:spacing w:after="0" w:line="259" w:lineRule="auto"/>
        <w:ind w:left="720"/>
      </w:pPr>
      <w:r>
        <w:t xml:space="preserve"> </w:t>
      </w:r>
    </w:p>
    <w:p w14:paraId="1D8C6DCE" w14:textId="47960C9D" w:rsidR="008C2709" w:rsidRDefault="00177CF6" w:rsidP="008D3255">
      <w:pPr>
        <w:pStyle w:val="Heading2"/>
      </w:pPr>
      <w:r>
        <w:t>General</w:t>
      </w:r>
    </w:p>
    <w:p w14:paraId="40A725C7" w14:textId="59477BEB" w:rsidR="008C2709" w:rsidRDefault="00177CF6" w:rsidP="008D3255">
      <w:pPr>
        <w:pStyle w:val="ListParagraph"/>
        <w:numPr>
          <w:ilvl w:val="0"/>
          <w:numId w:val="8"/>
        </w:numPr>
      </w:pPr>
      <w:r>
        <w:t xml:space="preserve">Metal items (hand warmers, metal watches, pencils, clicker, buildings, </w:t>
      </w:r>
      <w:ins w:id="411" w:author="Jon Mercer" w:date="2018-05-24T20:26:00Z">
        <w:r w:rsidR="004258B1">
          <w:t>carabiners</w:t>
        </w:r>
        <w:r w:rsidR="00E847CD">
          <w:t>,</w:t>
        </w:r>
      </w:ins>
      <w:ins w:id="412" w:author="Jon Mercer" w:date="2018-05-24T20:27:00Z">
        <w:r w:rsidR="00E847CD">
          <w:t xml:space="preserve"> </w:t>
        </w:r>
      </w:ins>
      <w:r>
        <w:t xml:space="preserve">etc.) may influence your compass. </w:t>
      </w:r>
    </w:p>
    <w:p w14:paraId="0C8329D6" w14:textId="77777777" w:rsidR="008C2709" w:rsidRDefault="00177CF6">
      <w:pPr>
        <w:spacing w:after="0" w:line="259" w:lineRule="auto"/>
      </w:pPr>
      <w:r>
        <w:t xml:space="preserve"> </w:t>
      </w:r>
    </w:p>
    <w:p w14:paraId="41D61F70" w14:textId="4DB26AA6" w:rsidR="008C2709" w:rsidRDefault="00177CF6" w:rsidP="008D3255">
      <w:pPr>
        <w:pStyle w:val="Heading2"/>
      </w:pPr>
      <w:r>
        <w:t>Training Notes</w:t>
      </w:r>
    </w:p>
    <w:p w14:paraId="3D895370" w14:textId="46EE27D9" w:rsidR="008C2709" w:rsidRDefault="6ECD5871" w:rsidP="008D3255">
      <w:r>
        <w:t xml:space="preserve">For outdoor courses (C, I, II &amp; III) you will be sent home and not allowed to complete training if you: </w:t>
      </w:r>
    </w:p>
    <w:p w14:paraId="329D1718" w14:textId="77777777" w:rsidR="008C2709" w:rsidRDefault="00177CF6" w:rsidP="008D3255">
      <w:pPr>
        <w:pStyle w:val="ListParagraph"/>
        <w:numPr>
          <w:ilvl w:val="0"/>
          <w:numId w:val="7"/>
        </w:numPr>
      </w:pPr>
      <w:r>
        <w:t xml:space="preserve">Are wearing cotton or linen. </w:t>
      </w:r>
    </w:p>
    <w:p w14:paraId="15512CBE" w14:textId="77777777" w:rsidR="008C2709" w:rsidRDefault="00177CF6" w:rsidP="008D3255">
      <w:pPr>
        <w:pStyle w:val="ListParagraph"/>
        <w:numPr>
          <w:ilvl w:val="0"/>
          <w:numId w:val="7"/>
        </w:numPr>
      </w:pPr>
      <w:r>
        <w:t xml:space="preserve">Are wearing something other than hiking boots (e.g. flip flops, trail shoes, or tennis shoes). </w:t>
      </w:r>
    </w:p>
    <w:p w14:paraId="471447D7" w14:textId="7D13879E" w:rsidR="008C2709" w:rsidRDefault="00177CF6" w:rsidP="008D3255">
      <w:pPr>
        <w:pStyle w:val="ListParagraph"/>
        <w:numPr>
          <w:ilvl w:val="0"/>
          <w:numId w:val="7"/>
        </w:numPr>
      </w:pPr>
      <w:r>
        <w:t>Do not have all the necessary gear to safely do training (e.g. safety glasses,</w:t>
      </w:r>
      <w:ins w:id="413" w:author="Jon Mercer" w:date="2018-05-24T20:27:00Z">
        <w:r w:rsidR="00E847CD">
          <w:t xml:space="preserve"> safety</w:t>
        </w:r>
      </w:ins>
      <w:del w:id="414" w:author="Jon Mercer" w:date="2018-05-24T20:27:00Z">
        <w:r w:rsidDel="00E847CD">
          <w:delText xml:space="preserve"> leather</w:delText>
        </w:r>
      </w:del>
      <w:r>
        <w:t xml:space="preserve"> gloves). </w:t>
      </w:r>
    </w:p>
    <w:p w14:paraId="161EA160" w14:textId="77777777" w:rsidR="008C2709" w:rsidRDefault="00177CF6" w:rsidP="008D3255">
      <w:pPr>
        <w:pStyle w:val="ListParagraph"/>
        <w:numPr>
          <w:ilvl w:val="0"/>
          <w:numId w:val="7"/>
        </w:numPr>
      </w:pPr>
      <w:r>
        <w:t xml:space="preserve">Show up late. </w:t>
      </w:r>
    </w:p>
    <w:p w14:paraId="35CDCB5E" w14:textId="77777777" w:rsidR="00C938E3" w:rsidRDefault="00C938E3" w:rsidP="008D3255"/>
    <w:p w14:paraId="66DE8066" w14:textId="50B24908" w:rsidR="008C2709" w:rsidRDefault="00177CF6" w:rsidP="008D3255">
      <w:pPr>
        <w:pStyle w:val="Heading2"/>
      </w:pPr>
      <w:r>
        <w:t>For all courses</w:t>
      </w:r>
    </w:p>
    <w:p w14:paraId="779CA8D7" w14:textId="77777777" w:rsidR="008C2709" w:rsidRDefault="00177CF6" w:rsidP="008D3255">
      <w:pPr>
        <w:pStyle w:val="ListParagraph"/>
        <w:numPr>
          <w:ilvl w:val="0"/>
          <w:numId w:val="6"/>
        </w:numPr>
      </w:pPr>
      <w:r>
        <w:t xml:space="preserve">You must show up on time. Be prepared with all your gear and ready to go at start time.  For outdoor weekends, plan to show up at least 30 minutes ahead of time to get ready  (e.g. put on boots, gaiters, rain gear, etc.). </w:t>
      </w:r>
    </w:p>
    <w:p w14:paraId="099D0049" w14:textId="77777777" w:rsidR="008C2709" w:rsidRDefault="00177CF6" w:rsidP="008D3255">
      <w:pPr>
        <w:pStyle w:val="ListParagraph"/>
        <w:numPr>
          <w:ilvl w:val="0"/>
          <w:numId w:val="6"/>
        </w:numPr>
      </w:pPr>
      <w:r>
        <w:t>It takes about an hour to get to Camp Edward</w:t>
      </w:r>
      <w:del w:id="415" w:author="Jon Mercer" w:date="2018-05-24T20:28:00Z">
        <w:r w:rsidDel="008C5A68">
          <w:delText>s</w:delText>
        </w:r>
      </w:del>
      <w:r>
        <w:t xml:space="preserve"> from Bellevue. Plan for extra travel time if this will be your first time at Camp Edward</w:t>
      </w:r>
      <w:del w:id="416" w:author="Jon Mercer" w:date="2018-05-24T20:28:00Z">
        <w:r w:rsidDel="008C5A68">
          <w:delText>s</w:delText>
        </w:r>
      </w:del>
      <w:r>
        <w:t xml:space="preserve">. </w:t>
      </w:r>
    </w:p>
    <w:p w14:paraId="1862ADDB" w14:textId="77777777" w:rsidR="008C2709" w:rsidRDefault="00177CF6" w:rsidP="008D3255">
      <w:pPr>
        <w:pStyle w:val="ListParagraph"/>
        <w:numPr>
          <w:ilvl w:val="0"/>
          <w:numId w:val="6"/>
        </w:numPr>
      </w:pPr>
      <w:r>
        <w:t xml:space="preserve">Plan for extra time for both packing and travel in case of inclement weather (or if you generally need it).  </w:t>
      </w:r>
    </w:p>
    <w:p w14:paraId="16D967E3" w14:textId="01DCF0D6" w:rsidR="008C2709" w:rsidRDefault="00177CF6" w:rsidP="1604F003">
      <w:pPr>
        <w:pStyle w:val="ListParagraph"/>
        <w:numPr>
          <w:ilvl w:val="0"/>
          <w:numId w:val="6"/>
        </w:numPr>
      </w:pPr>
      <w:r>
        <w:t>You cannot camp out at Camp Edward</w:t>
      </w:r>
      <w:del w:id="417" w:author="Jon Mercer" w:date="2018-05-24T20:27:00Z">
        <w:r w:rsidDel="008C5A68">
          <w:delText>s</w:delText>
        </w:r>
      </w:del>
      <w:r>
        <w:t xml:space="preserve"> the night before the trainings.  </w:t>
      </w:r>
    </w:p>
    <w:p w14:paraId="6576868D" w14:textId="60B2EE98" w:rsidR="24CE65C2" w:rsidRDefault="24CE65C2">
      <w:pPr>
        <w:pStyle w:val="Heading2"/>
        <w:spacing w:line="259" w:lineRule="auto"/>
        <w:ind w:left="720"/>
        <w:rPr>
          <w:ins w:id="418" w:author="Guest User" w:date="2018-06-01T20:03:00Z"/>
        </w:rPr>
        <w:pPrChange w:id="419" w:author="Guest User" w:date="2018-06-01T20:03:00Z">
          <w:pPr/>
        </w:pPrChange>
      </w:pPr>
    </w:p>
    <w:p w14:paraId="1E9F7C54" w14:textId="72FB173C" w:rsidR="188373DB" w:rsidDel="1BC9EC14" w:rsidRDefault="188373DB">
      <w:pPr>
        <w:spacing w:after="0" w:line="259" w:lineRule="auto"/>
        <w:ind w:left="720"/>
        <w:rPr>
          <w:del w:id="420" w:author="Guest User" w:date="2018-06-01T19:58:00Z"/>
        </w:rPr>
        <w:pPrChange w:id="421" w:author="Guest User" w:date="2018-06-01T19:48:00Z">
          <w:pPr/>
        </w:pPrChange>
      </w:pPr>
      <w:del w:id="422" w:author="Guest User" w:date="2018-06-01T19:58:00Z">
        <w:r w:rsidRPr="1604F003" w:rsidDel="1BC9EC14">
          <w:delText xml:space="preserve"> </w:delText>
        </w:r>
      </w:del>
    </w:p>
    <w:p w14:paraId="2DCFAFD5" w14:textId="77777777" w:rsidR="008C2709" w:rsidDel="1BC9EC14" w:rsidRDefault="008C2709">
      <w:pPr>
        <w:pStyle w:val="ListParagraph"/>
        <w:numPr>
          <w:ilvl w:val="0"/>
          <w:numId w:val="6"/>
        </w:numPr>
        <w:spacing w:after="0" w:line="259" w:lineRule="auto"/>
        <w:rPr>
          <w:del w:id="423" w:author="Guest User" w:date="2018-06-01T19:58:00Z"/>
        </w:rPr>
        <w:pPrChange w:id="424" w:author="Guest User" w:date="2018-06-01T19:48:00Z">
          <w:pPr>
            <w:ind w:left="720"/>
          </w:pPr>
        </w:pPrChange>
      </w:pPr>
    </w:p>
    <w:p w14:paraId="5B1EE926" w14:textId="77777777" w:rsidR="008C2709" w:rsidDel="1BC9EC14" w:rsidRDefault="008C2709">
      <w:pPr>
        <w:pStyle w:val="ListParagraph"/>
        <w:numPr>
          <w:ilvl w:val="0"/>
          <w:numId w:val="6"/>
        </w:numPr>
        <w:spacing w:after="0" w:line="259" w:lineRule="auto"/>
        <w:rPr>
          <w:del w:id="425" w:author="Guest User" w:date="2018-06-01T19:58:00Z"/>
        </w:rPr>
        <w:pPrChange w:id="426" w:author="Guest User" w:date="2018-06-01T19:48:00Z">
          <w:pPr>
            <w:ind w:left="720"/>
          </w:pPr>
        </w:pPrChange>
      </w:pPr>
    </w:p>
    <w:p w14:paraId="3FEA6B71" w14:textId="70965125" w:rsidR="008C2709" w:rsidRDefault="24CE65C2" w:rsidP="24CE65C2">
      <w:pPr>
        <w:pStyle w:val="Heading2"/>
        <w:spacing w:line="259" w:lineRule="auto"/>
        <w:rPr>
          <w:ins w:id="427" w:author="Guest User" w:date="2018-06-01T20:03:00Z"/>
        </w:rPr>
      </w:pPr>
      <w:ins w:id="428" w:author="Guest User" w:date="2018-06-01T20:03:00Z">
        <w:r w:rsidRPr="24CE65C2">
          <w:t>Youth</w:t>
        </w:r>
      </w:ins>
    </w:p>
    <w:p w14:paraId="32ADB593" w14:textId="45C50D62" w:rsidR="008C2709" w:rsidRDefault="33A83FB8">
      <w:pPr>
        <w:pStyle w:val="ListParagraph"/>
        <w:numPr>
          <w:ilvl w:val="0"/>
          <w:numId w:val="1"/>
        </w:numPr>
        <w:spacing w:after="0" w:line="259" w:lineRule="auto"/>
        <w:rPr>
          <w:rFonts w:asciiTheme="minorHAnsi" w:eastAsiaTheme="minorEastAsia" w:hAnsiTheme="minorHAnsi" w:cstheme="minorBidi"/>
          <w:color w:val="000000" w:themeColor="text1"/>
          <w:rPrChange w:id="429" w:author="Guest User" w:date="2018-06-01T20:10:00Z">
            <w:rPr/>
          </w:rPrChange>
        </w:rPr>
        <w:pPrChange w:id="430" w:author="Guest User" w:date="2018-06-01T20:10:00Z">
          <w:pPr/>
        </w:pPrChange>
      </w:pPr>
      <w:ins w:id="431" w:author="Guest User" w:date="2018-06-01T20:07:00Z">
        <w:r w:rsidRPr="33A83FB8">
          <w:t xml:space="preserve">The ESAR Teen Advisory Board welcomes all teens! We will be reaching out to you during the training season to connect you to another teen member who will be a resource for you as you complete training and join the team. If you run into problems registering for a course, tracking down gear or have other questions about SAR that you are unable to find the answer </w:t>
        </w:r>
      </w:ins>
      <w:ins w:id="432" w:author="Guest User" w:date="2018-06-01T20:09:00Z">
        <w:r w:rsidR="5F28C85E" w:rsidRPr="33A83FB8">
          <w:t xml:space="preserve">to, </w:t>
        </w:r>
      </w:ins>
      <w:ins w:id="433" w:author="Guest User" w:date="2018-06-01T20:07:00Z">
        <w:r w:rsidRPr="33A83FB8">
          <w:t xml:space="preserve">please reach out to our teen advisory leader David Dunphy who can be emailed at </w:t>
        </w:r>
        <w:r w:rsidRPr="33A83FB8">
          <w:rPr>
            <w:color w:val="0000FF"/>
            <w:rPrChange w:id="434" w:author="Guest User" w:date="2018-06-01T20:07:00Z">
              <w:rPr/>
            </w:rPrChange>
          </w:rPr>
          <w:t>ddunphy@seattleymca.org</w:t>
        </w:r>
        <w:r w:rsidRPr="33A83FB8">
          <w:t xml:space="preserve"> </w:t>
        </w:r>
      </w:ins>
    </w:p>
    <w:p w14:paraId="1E8F92D4" w14:textId="5FA9EF5B" w:rsidR="008C2709" w:rsidDel="33A83FB8" w:rsidRDefault="008C2709">
      <w:pPr>
        <w:pStyle w:val="ListParagraph"/>
        <w:numPr>
          <w:ilvl w:val="0"/>
          <w:numId w:val="1"/>
        </w:numPr>
        <w:spacing w:after="0" w:line="259" w:lineRule="auto"/>
        <w:rPr>
          <w:del w:id="435" w:author="Guest User" w:date="2018-06-01T20:07:00Z"/>
          <w:rFonts w:asciiTheme="minorHAnsi" w:eastAsiaTheme="minorEastAsia" w:hAnsiTheme="minorHAnsi" w:cstheme="minorBidi"/>
          <w:color w:val="000000" w:themeColor="text1"/>
          <w:rPrChange w:id="436" w:author="Guest User" w:date="2018-06-01T20:04:00Z">
            <w:rPr>
              <w:del w:id="437" w:author="Guest User" w:date="2018-06-01T20:07:00Z"/>
            </w:rPr>
          </w:rPrChange>
        </w:rPr>
        <w:pPrChange w:id="438" w:author="Guest User" w:date="2018-06-01T20:04:00Z">
          <w:pPr/>
        </w:pPrChange>
      </w:pPr>
    </w:p>
    <w:p w14:paraId="1C9B2B98" w14:textId="77777777" w:rsidR="33A83FB8" w:rsidRDefault="33A83FB8">
      <w:pPr>
        <w:spacing w:after="0" w:line="259" w:lineRule="auto"/>
        <w:ind w:left="360"/>
        <w:pPrChange w:id="439" w:author="Guest User" w:date="2018-06-01T20:07:00Z">
          <w:pPr/>
        </w:pPrChange>
      </w:pPr>
    </w:p>
    <w:p w14:paraId="0BB81191" w14:textId="77777777" w:rsidR="008C2709" w:rsidDel="188373DB" w:rsidRDefault="008C2709">
      <w:pPr>
        <w:spacing w:after="0" w:line="259" w:lineRule="auto"/>
        <w:ind w:left="720"/>
        <w:rPr>
          <w:del w:id="440" w:author="Guest User" w:date="2018-06-01T19:48:00Z"/>
        </w:rPr>
      </w:pPr>
    </w:p>
    <w:p w14:paraId="3685EDA6" w14:textId="141218E2" w:rsidR="188373DB" w:rsidRDefault="2B1D29D6">
      <w:pPr>
        <w:pStyle w:val="Heading2"/>
        <w:spacing w:line="259" w:lineRule="auto"/>
        <w:rPr>
          <w:ins w:id="441" w:author="Guest User" w:date="2018-06-01T19:54:00Z"/>
        </w:rPr>
        <w:pPrChange w:id="442" w:author="Guest User" w:date="2018-06-01T19:54:00Z">
          <w:pPr/>
        </w:pPrChange>
      </w:pPr>
      <w:ins w:id="443" w:author="Guest User" w:date="2018-06-01T19:54:00Z">
        <w:r w:rsidRPr="2B1D29D6">
          <w:t>Resources</w:t>
        </w:r>
      </w:ins>
    </w:p>
    <w:p w14:paraId="16200B8E" w14:textId="65453082" w:rsidR="2B1D29D6" w:rsidRDefault="678D70A0">
      <w:pPr>
        <w:pStyle w:val="ListParagraph"/>
        <w:numPr>
          <w:ilvl w:val="0"/>
          <w:numId w:val="3"/>
        </w:numPr>
        <w:rPr>
          <w:rFonts w:asciiTheme="minorHAnsi" w:eastAsiaTheme="minorEastAsia" w:hAnsiTheme="minorHAnsi" w:cstheme="minorBidi"/>
          <w:color w:val="000000" w:themeColor="text1"/>
        </w:rPr>
        <w:pPrChange w:id="444" w:author="Guest User" w:date="2018-06-01T20:00:00Z">
          <w:pPr/>
        </w:pPrChange>
      </w:pPr>
      <w:ins w:id="445" w:author="Guest User" w:date="2018-06-01T19:55:00Z">
        <w:r w:rsidRPr="678D70A0">
          <w:rPr>
            <w:rFonts w:asciiTheme="minorHAnsi" w:eastAsiaTheme="minorEastAsia" w:hAnsiTheme="minorHAnsi" w:cstheme="minorBidi"/>
            <w:color w:val="000000" w:themeColor="text1"/>
            <w:rPrChange w:id="446" w:author="Guest User" w:date="2018-06-01T19:55:00Z">
              <w:rPr/>
            </w:rPrChange>
          </w:rPr>
          <w:t xml:space="preserve">Questions about training? Contact </w:t>
        </w:r>
      </w:ins>
      <w:r w:rsidR="005173B2">
        <w:rPr>
          <w:rFonts w:asciiTheme="minorHAnsi" w:eastAsiaTheme="minorEastAsia" w:hAnsiTheme="minorHAnsi" w:cstheme="minorBidi"/>
          <w:color w:val="000000" w:themeColor="text1"/>
        </w:rPr>
        <w:fldChar w:fldCharType="begin"/>
      </w:r>
      <w:r w:rsidR="005173B2">
        <w:rPr>
          <w:rFonts w:asciiTheme="minorHAnsi" w:eastAsiaTheme="minorEastAsia" w:hAnsiTheme="minorHAnsi" w:cstheme="minorBidi"/>
          <w:color w:val="000000" w:themeColor="text1"/>
        </w:rPr>
        <w:instrText xml:space="preserve"> HYPERLINK "mailto:training.admin@kcesar.org" </w:instrText>
      </w:r>
      <w:r w:rsidR="005173B2">
        <w:rPr>
          <w:rFonts w:asciiTheme="minorHAnsi" w:eastAsiaTheme="minorEastAsia" w:hAnsiTheme="minorHAnsi" w:cstheme="minorBidi"/>
          <w:color w:val="000000" w:themeColor="text1"/>
        </w:rPr>
        <w:fldChar w:fldCharType="separate"/>
      </w:r>
      <w:ins w:id="447" w:author="Guest User" w:date="2018-06-01T19:55:00Z">
        <w:r w:rsidRPr="005173B2">
          <w:rPr>
            <w:rStyle w:val="Hyperlink"/>
            <w:rFonts w:asciiTheme="minorHAnsi" w:eastAsiaTheme="minorEastAsia" w:hAnsiTheme="minorHAnsi" w:cstheme="minorBidi"/>
            <w:rPrChange w:id="448" w:author="Guest User" w:date="2018-06-01T19:55:00Z">
              <w:rPr/>
            </w:rPrChange>
          </w:rPr>
          <w:t>training</w:t>
        </w:r>
      </w:ins>
      <w:r w:rsidR="005173B2" w:rsidRPr="005173B2">
        <w:rPr>
          <w:rStyle w:val="Hyperlink"/>
          <w:rFonts w:asciiTheme="minorHAnsi" w:eastAsiaTheme="minorEastAsia" w:hAnsiTheme="minorHAnsi" w:cstheme="minorBidi"/>
        </w:rPr>
        <w:t>.admin</w:t>
      </w:r>
      <w:ins w:id="449" w:author="Guest User" w:date="2018-06-01T19:55:00Z">
        <w:r w:rsidRPr="005173B2">
          <w:rPr>
            <w:rStyle w:val="Hyperlink"/>
            <w:rFonts w:asciiTheme="minorHAnsi" w:eastAsiaTheme="minorEastAsia" w:hAnsiTheme="minorHAnsi" w:cstheme="minorBidi"/>
            <w:rPrChange w:id="450" w:author="Guest User" w:date="2018-06-01T19:55:00Z">
              <w:rPr/>
            </w:rPrChange>
          </w:rPr>
          <w:t>@kcesar.org</w:t>
        </w:r>
      </w:ins>
      <w:r w:rsidR="005173B2">
        <w:rPr>
          <w:rFonts w:asciiTheme="minorHAnsi" w:eastAsiaTheme="minorEastAsia" w:hAnsiTheme="minorHAnsi" w:cstheme="minorBidi"/>
          <w:color w:val="000000" w:themeColor="text1"/>
        </w:rPr>
        <w:fldChar w:fldCharType="end"/>
      </w:r>
      <w:ins w:id="451" w:author="Guest User" w:date="2018-06-01T19:58:00Z">
        <w:r w:rsidR="1BC9EC14" w:rsidRPr="678D70A0">
          <w:rPr>
            <w:rFonts w:asciiTheme="minorHAnsi" w:eastAsiaTheme="minorEastAsia" w:hAnsiTheme="minorHAnsi" w:cstheme="minorBidi"/>
            <w:color w:val="000000" w:themeColor="text1"/>
            <w:rPrChange w:id="452" w:author="Guest User" w:date="2018-06-01T19:55:00Z">
              <w:rPr/>
            </w:rPrChange>
          </w:rPr>
          <w:t xml:space="preserve"> or visit </w:t>
        </w:r>
      </w:ins>
      <w:r w:rsidR="003C7E59">
        <w:rPr>
          <w:rFonts w:asciiTheme="minorHAnsi" w:eastAsiaTheme="minorEastAsia" w:hAnsiTheme="minorHAnsi" w:cstheme="minorBidi"/>
          <w:color w:val="000000" w:themeColor="text1"/>
        </w:rPr>
        <w:fldChar w:fldCharType="begin"/>
      </w:r>
      <w:r w:rsidR="003C7E59">
        <w:rPr>
          <w:rFonts w:asciiTheme="minorHAnsi" w:eastAsiaTheme="minorEastAsia" w:hAnsiTheme="minorHAnsi" w:cstheme="minorBidi"/>
          <w:color w:val="000000" w:themeColor="text1"/>
        </w:rPr>
        <w:instrText xml:space="preserve"> HYPERLINK "</w:instrText>
      </w:r>
      <w:ins w:id="453" w:author="Guest User" w:date="2018-06-01T19:58:00Z">
        <w:r w:rsidR="003C7E59" w:rsidRPr="678D70A0">
          <w:rPr>
            <w:rFonts w:asciiTheme="minorHAnsi" w:eastAsiaTheme="minorEastAsia" w:hAnsiTheme="minorHAnsi" w:cstheme="minorBidi"/>
            <w:color w:val="000000" w:themeColor="text1"/>
            <w:rPrChange w:id="454" w:author="Guest User" w:date="2018-06-01T19:55:00Z">
              <w:rPr/>
            </w:rPrChange>
          </w:rPr>
          <w:instrText>http://www.kcesar.org/</w:instrText>
        </w:r>
      </w:ins>
      <w:r w:rsidR="003C7E59">
        <w:rPr>
          <w:rFonts w:asciiTheme="minorHAnsi" w:eastAsiaTheme="minorEastAsia" w:hAnsiTheme="minorHAnsi" w:cstheme="minorBidi"/>
          <w:color w:val="000000" w:themeColor="text1"/>
        </w:rPr>
        <w:instrText xml:space="preserve">" </w:instrText>
      </w:r>
      <w:r w:rsidR="003C7E59">
        <w:rPr>
          <w:rFonts w:asciiTheme="minorHAnsi" w:eastAsiaTheme="minorEastAsia" w:hAnsiTheme="minorHAnsi" w:cstheme="minorBidi"/>
          <w:color w:val="000000" w:themeColor="text1"/>
        </w:rPr>
        <w:fldChar w:fldCharType="separate"/>
      </w:r>
      <w:ins w:id="455" w:author="Guest User" w:date="2018-06-01T19:58:00Z">
        <w:r w:rsidR="003C7E59" w:rsidRPr="00A67BF1">
          <w:rPr>
            <w:rStyle w:val="Hyperlink"/>
            <w:rFonts w:asciiTheme="minorHAnsi" w:eastAsiaTheme="minorEastAsia" w:hAnsiTheme="minorHAnsi" w:cstheme="minorBidi"/>
            <w:rPrChange w:id="456" w:author="Guest User" w:date="2018-06-01T19:55:00Z">
              <w:rPr/>
            </w:rPrChange>
          </w:rPr>
          <w:t>http://www.kcesar.org/</w:t>
        </w:r>
      </w:ins>
      <w:r w:rsidR="003C7E59">
        <w:rPr>
          <w:rFonts w:asciiTheme="minorHAnsi" w:eastAsiaTheme="minorEastAsia" w:hAnsiTheme="minorHAnsi" w:cstheme="minorBidi"/>
          <w:color w:val="000000" w:themeColor="text1"/>
        </w:rPr>
        <w:fldChar w:fldCharType="end"/>
      </w:r>
    </w:p>
    <w:p w14:paraId="593A090D" w14:textId="17E987C5" w:rsidR="678D70A0" w:rsidRDefault="678D70A0">
      <w:pPr>
        <w:pStyle w:val="ListParagraph"/>
        <w:numPr>
          <w:ilvl w:val="0"/>
          <w:numId w:val="3"/>
        </w:numPr>
        <w:rPr>
          <w:ins w:id="457" w:author="Guest User" w:date="2018-06-01T20:00:00Z"/>
          <w:rFonts w:asciiTheme="minorHAnsi" w:eastAsiaTheme="minorEastAsia" w:hAnsiTheme="minorHAnsi" w:cstheme="minorBidi"/>
          <w:color w:val="000000" w:themeColor="text1"/>
          <w:rPrChange w:id="458" w:author="Guest User" w:date="2018-06-01T20:00:00Z">
            <w:rPr>
              <w:ins w:id="459" w:author="Guest User" w:date="2018-06-01T20:00:00Z"/>
            </w:rPr>
          </w:rPrChange>
        </w:rPr>
        <w:pPrChange w:id="460" w:author="Guest User" w:date="2018-06-01T20:00:00Z">
          <w:pPr/>
        </w:pPrChange>
      </w:pPr>
      <w:ins w:id="461" w:author="Guest User" w:date="2018-06-01T19:55:00Z">
        <w:r w:rsidRPr="678D70A0">
          <w:rPr>
            <w:rFonts w:asciiTheme="minorHAnsi" w:eastAsiaTheme="minorEastAsia" w:hAnsiTheme="minorHAnsi" w:cstheme="minorBidi"/>
            <w:color w:val="000000" w:themeColor="text1"/>
            <w:rPrChange w:id="462" w:author="Guest User" w:date="2018-06-01T19:55:00Z">
              <w:rPr/>
            </w:rPrChange>
          </w:rPr>
          <w:t xml:space="preserve">Questions about gear?  Contact </w:t>
        </w:r>
        <w:r w:rsidRPr="003C7E59">
          <w:rPr>
            <w:color w:val="0000FF"/>
            <w:rPrChange w:id="463" w:author="Guest User" w:date="2018-06-01T19:55:00Z">
              <w:rPr/>
            </w:rPrChange>
          </w:rPr>
          <w:t>gearlist@kcesar.org</w:t>
        </w:r>
      </w:ins>
    </w:p>
    <w:p w14:paraId="592E792F" w14:textId="79612FD9" w:rsidR="23921BEE" w:rsidRDefault="23921BEE">
      <w:pPr>
        <w:pStyle w:val="ListParagraph"/>
        <w:numPr>
          <w:ilvl w:val="0"/>
          <w:numId w:val="3"/>
        </w:numPr>
        <w:rPr>
          <w:rFonts w:asciiTheme="minorHAnsi" w:eastAsiaTheme="minorEastAsia" w:hAnsiTheme="minorHAnsi" w:cstheme="minorBidi"/>
          <w:color w:val="000000" w:themeColor="text1"/>
        </w:rPr>
        <w:pPrChange w:id="464" w:author="Guest User" w:date="2018-06-01T20:10:00Z">
          <w:pPr/>
        </w:pPrChange>
      </w:pPr>
      <w:ins w:id="465" w:author="Guest User" w:date="2018-06-01T20:00:00Z">
        <w:r w:rsidRPr="23921BEE">
          <w:rPr>
            <w:rFonts w:asciiTheme="minorHAnsi" w:eastAsiaTheme="minorEastAsia" w:hAnsiTheme="minorHAnsi" w:cstheme="minorBidi"/>
            <w:color w:val="000000" w:themeColor="text1"/>
            <w:rPrChange w:id="466" w:author="Guest User" w:date="2018-06-01T20:00:00Z">
              <w:rPr/>
            </w:rPrChange>
          </w:rPr>
          <w:t xml:space="preserve">Questions about KCSO/DEM?  Learn more at </w:t>
        </w:r>
      </w:ins>
      <w:r w:rsidR="003C7E59">
        <w:rPr>
          <w:rFonts w:asciiTheme="minorHAnsi" w:eastAsiaTheme="minorEastAsia" w:hAnsiTheme="minorHAnsi" w:cstheme="minorBidi"/>
          <w:color w:val="000000" w:themeColor="text1"/>
        </w:rPr>
        <w:fldChar w:fldCharType="begin"/>
      </w:r>
      <w:r w:rsidR="003C7E59">
        <w:rPr>
          <w:rFonts w:asciiTheme="minorHAnsi" w:eastAsiaTheme="minorEastAsia" w:hAnsiTheme="minorHAnsi" w:cstheme="minorBidi"/>
          <w:color w:val="000000" w:themeColor="text1"/>
        </w:rPr>
        <w:instrText xml:space="preserve"> HYPERLINK "http://</w:instrText>
      </w:r>
      <w:ins w:id="467" w:author="Guest User" w:date="2018-06-01T20:00:00Z">
        <w:r w:rsidR="003C7E59" w:rsidRPr="23921BEE">
          <w:rPr>
            <w:rFonts w:asciiTheme="minorHAnsi" w:eastAsiaTheme="minorEastAsia" w:hAnsiTheme="minorHAnsi" w:cstheme="minorBidi"/>
            <w:color w:val="000000" w:themeColor="text1"/>
            <w:rPrChange w:id="468" w:author="Guest User" w:date="2018-06-01T20:00:00Z">
              <w:rPr/>
            </w:rPrChange>
          </w:rPr>
          <w:instrText>www.emd.wa.gov</w:instrText>
        </w:r>
      </w:ins>
      <w:r w:rsidR="003C7E59">
        <w:rPr>
          <w:rFonts w:asciiTheme="minorHAnsi" w:eastAsiaTheme="minorEastAsia" w:hAnsiTheme="minorHAnsi" w:cstheme="minorBidi"/>
          <w:color w:val="000000" w:themeColor="text1"/>
        </w:rPr>
        <w:instrText xml:space="preserve">" </w:instrText>
      </w:r>
      <w:r w:rsidR="003C7E59">
        <w:rPr>
          <w:rFonts w:asciiTheme="minorHAnsi" w:eastAsiaTheme="minorEastAsia" w:hAnsiTheme="minorHAnsi" w:cstheme="minorBidi"/>
          <w:color w:val="000000" w:themeColor="text1"/>
        </w:rPr>
        <w:fldChar w:fldCharType="separate"/>
      </w:r>
      <w:ins w:id="469" w:author="Guest User" w:date="2018-06-01T20:00:00Z">
        <w:r w:rsidR="003C7E59" w:rsidRPr="00A67BF1">
          <w:rPr>
            <w:rStyle w:val="Hyperlink"/>
            <w:rFonts w:asciiTheme="minorHAnsi" w:eastAsiaTheme="minorEastAsia" w:hAnsiTheme="minorHAnsi" w:cstheme="minorBidi"/>
            <w:rPrChange w:id="470" w:author="Guest User" w:date="2018-06-01T20:00:00Z">
              <w:rPr/>
            </w:rPrChange>
          </w:rPr>
          <w:t>www.emd.wa.gov</w:t>
        </w:r>
      </w:ins>
      <w:r w:rsidR="003C7E59">
        <w:rPr>
          <w:rFonts w:asciiTheme="minorHAnsi" w:eastAsiaTheme="minorEastAsia" w:hAnsiTheme="minorHAnsi" w:cstheme="minorBidi"/>
          <w:color w:val="000000" w:themeColor="text1"/>
        </w:rPr>
        <w:fldChar w:fldCharType="end"/>
      </w:r>
    </w:p>
    <w:p w14:paraId="4A190D48" w14:textId="2CCD0190" w:rsidR="6674E5B2" w:rsidRDefault="6674E5B2">
      <w:pPr>
        <w:pStyle w:val="ListParagraph"/>
        <w:numPr>
          <w:ilvl w:val="0"/>
          <w:numId w:val="3"/>
        </w:numPr>
        <w:rPr>
          <w:ins w:id="471" w:author="Guest User" w:date="2018-06-01T20:11:00Z"/>
          <w:rFonts w:asciiTheme="minorHAnsi" w:eastAsiaTheme="minorEastAsia" w:hAnsiTheme="minorHAnsi" w:cstheme="minorBidi"/>
          <w:color w:val="000000" w:themeColor="text1"/>
          <w:rPrChange w:id="472" w:author="Guest User" w:date="2018-06-01T20:11:00Z">
            <w:rPr>
              <w:ins w:id="473" w:author="Guest User" w:date="2018-06-01T20:11:00Z"/>
            </w:rPr>
          </w:rPrChange>
        </w:rPr>
        <w:pPrChange w:id="474" w:author="Guest User" w:date="2018-06-01T20:11:00Z">
          <w:pPr/>
        </w:pPrChange>
      </w:pPr>
      <w:ins w:id="475" w:author="Guest User" w:date="2018-06-01T20:10:00Z">
        <w:r w:rsidRPr="6674E5B2">
          <w:rPr>
            <w:rFonts w:asciiTheme="minorHAnsi" w:eastAsiaTheme="minorEastAsia" w:hAnsiTheme="minorHAnsi" w:cstheme="minorBidi"/>
            <w:color w:val="000000" w:themeColor="text1"/>
            <w:rPrChange w:id="476" w:author="Guest User" w:date="2018-06-01T20:10:00Z">
              <w:rPr/>
            </w:rPrChange>
          </w:rPr>
          <w:lastRenderedPageBreak/>
          <w:t xml:space="preserve">Questions about Course B?  Contact </w:t>
        </w:r>
        <w:r w:rsidRPr="003C7E59">
          <w:rPr>
            <w:color w:val="0000FF"/>
            <w:rPrChange w:id="477" w:author="Guest User" w:date="2018-06-01T20:10:00Z">
              <w:rPr/>
            </w:rPrChange>
          </w:rPr>
          <w:t>courseb@kcesar.org</w:t>
        </w:r>
      </w:ins>
    </w:p>
    <w:p w14:paraId="42B7A1F6" w14:textId="71A84ED0" w:rsidR="76107ADD" w:rsidRDefault="76107ADD">
      <w:pPr>
        <w:rPr>
          <w:ins w:id="478" w:author="Guest User" w:date="2018-06-01T20:11:00Z"/>
          <w:rFonts w:asciiTheme="minorHAnsi" w:eastAsiaTheme="minorEastAsia" w:hAnsiTheme="minorHAnsi" w:cstheme="minorBidi"/>
          <w:color w:val="000000" w:themeColor="text1"/>
          <w:rPrChange w:id="479" w:author="Guest User" w:date="2018-06-01T20:11:00Z">
            <w:rPr>
              <w:ins w:id="480" w:author="Guest User" w:date="2018-06-01T20:11:00Z"/>
            </w:rPr>
          </w:rPrChange>
        </w:rPr>
      </w:pPr>
    </w:p>
    <w:p w14:paraId="05090B94" w14:textId="5403971B" w:rsidR="76107ADD" w:rsidRDefault="76107ADD">
      <w:pPr>
        <w:pStyle w:val="Heading2"/>
        <w:rPr>
          <w:ins w:id="481" w:author="Guest User" w:date="2018-06-01T20:11:00Z"/>
        </w:rPr>
        <w:pPrChange w:id="482" w:author="Guest User" w:date="2018-06-01T20:11:00Z">
          <w:pPr/>
        </w:pPrChange>
      </w:pPr>
      <w:ins w:id="483" w:author="Guest User" w:date="2018-06-01T20:11:00Z">
        <w:r w:rsidRPr="00083BF5">
          <w:t xml:space="preserve">Application </w:t>
        </w:r>
      </w:ins>
    </w:p>
    <w:p w14:paraId="21E0B9C5" w14:textId="6514C2B9" w:rsidR="76107ADD" w:rsidRDefault="76107ADD">
      <w:pPr>
        <w:rPr>
          <w:ins w:id="484" w:author="Guest User" w:date="2018-06-01T20:11:00Z"/>
        </w:rPr>
      </w:pPr>
      <w:ins w:id="485" w:author="Guest User" w:date="2018-06-01T20:11:00Z">
        <w:r w:rsidRPr="76107ADD">
          <w:t>If you are mailing in your COMPLETE application packet, mail to:</w:t>
        </w:r>
      </w:ins>
    </w:p>
    <w:p w14:paraId="70DA91E7" w14:textId="61433323" w:rsidR="76107ADD" w:rsidRDefault="76107ADD">
      <w:pPr>
        <w:rPr>
          <w:ins w:id="486" w:author="Guest User" w:date="2018-06-01T20:11:00Z"/>
        </w:rPr>
      </w:pPr>
      <w:ins w:id="487" w:author="Guest User" w:date="2018-06-01T20:11:00Z">
        <w:r w:rsidRPr="76107ADD">
          <w:rPr>
            <w:lang w:val="en"/>
            <w:rPrChange w:id="488" w:author="Guest User" w:date="2018-06-01T20:11:00Z">
              <w:rPr/>
            </w:rPrChange>
          </w:rPr>
          <w:t>KCESAR • PO Box 1266 • North Bend, WA 98045</w:t>
        </w:r>
      </w:ins>
    </w:p>
    <w:p w14:paraId="654DF3E2" w14:textId="102E2441" w:rsidR="76107ADD" w:rsidRDefault="76107ADD">
      <w:pPr>
        <w:rPr>
          <w:ins w:id="489" w:author="Guest User" w:date="2018-06-01T20:11:00Z"/>
        </w:rPr>
      </w:pPr>
      <w:ins w:id="490" w:author="Guest User" w:date="2018-06-01T20:11:00Z">
        <w:r w:rsidRPr="76107ADD">
          <w:rPr>
            <w:lang w:val="en"/>
            <w:rPrChange w:id="491" w:author="Guest User" w:date="2018-06-01T20:11:00Z">
              <w:rPr/>
            </w:rPrChange>
          </w:rPr>
          <w:t xml:space="preserve">                King County Emergency Worker Application</w:t>
        </w:r>
      </w:ins>
    </w:p>
    <w:p w14:paraId="6BB30F7C" w14:textId="5C7C190E" w:rsidR="76107ADD" w:rsidRDefault="76107ADD" w:rsidP="00AD228A">
      <w:pPr>
        <w:pStyle w:val="ListParagraph"/>
        <w:numPr>
          <w:ilvl w:val="2"/>
          <w:numId w:val="31"/>
        </w:numPr>
        <w:rPr>
          <w:ins w:id="492" w:author="Guest User" w:date="2018-06-01T20:11:00Z"/>
        </w:rPr>
      </w:pPr>
      <w:ins w:id="493" w:author="Guest User" w:date="2018-06-01T20:11:00Z">
        <w:r w:rsidRPr="00AD228A">
          <w:rPr>
            <w:lang w:val="en"/>
            <w:rPrChange w:id="494" w:author="Guest User" w:date="2018-06-01T20:11:00Z">
              <w:rPr/>
            </w:rPrChange>
          </w:rPr>
          <w:t>Date and initial bottom of every page</w:t>
        </w:r>
      </w:ins>
    </w:p>
    <w:p w14:paraId="080E3955" w14:textId="324E394D" w:rsidR="76107ADD" w:rsidRDefault="76107ADD" w:rsidP="00AD228A">
      <w:pPr>
        <w:pStyle w:val="ListParagraph"/>
        <w:numPr>
          <w:ilvl w:val="2"/>
          <w:numId w:val="31"/>
        </w:numPr>
        <w:rPr>
          <w:ins w:id="495" w:author="Guest User" w:date="2018-06-01T20:11:00Z"/>
        </w:rPr>
      </w:pPr>
      <w:ins w:id="496" w:author="Guest User" w:date="2018-06-01T20:11:00Z">
        <w:r w:rsidRPr="00AD228A">
          <w:rPr>
            <w:lang w:val="en"/>
            <w:rPrChange w:id="497" w:author="Guest User" w:date="2018-06-01T20:11:00Z">
              <w:rPr/>
            </w:rPrChange>
          </w:rPr>
          <w:t xml:space="preserve">Select “Initial Application” on page </w:t>
        </w:r>
      </w:ins>
      <w:r w:rsidR="00A06F5B" w:rsidRPr="00AD228A">
        <w:rPr>
          <w:lang w:val="en"/>
        </w:rPr>
        <w:t>3</w:t>
      </w:r>
      <w:ins w:id="498" w:author="Guest User" w:date="2018-06-01T20:11:00Z">
        <w:r w:rsidRPr="00AD228A">
          <w:rPr>
            <w:lang w:val="en"/>
            <w:rPrChange w:id="499" w:author="Guest User" w:date="2018-06-01T20:11:00Z">
              <w:rPr/>
            </w:rPrChange>
          </w:rPr>
          <w:t>/</w:t>
        </w:r>
      </w:ins>
      <w:r w:rsidR="00A06F5B" w:rsidRPr="00AD228A">
        <w:rPr>
          <w:lang w:val="en"/>
        </w:rPr>
        <w:t>4</w:t>
      </w:r>
    </w:p>
    <w:p w14:paraId="75F2DD33" w14:textId="258D7C7A" w:rsidR="76107ADD" w:rsidRDefault="76107ADD" w:rsidP="00AD228A">
      <w:pPr>
        <w:pStyle w:val="ListParagraph"/>
        <w:numPr>
          <w:ilvl w:val="2"/>
          <w:numId w:val="31"/>
        </w:numPr>
        <w:rPr>
          <w:ins w:id="500" w:author="Guest User" w:date="2018-06-01T20:11:00Z"/>
        </w:rPr>
      </w:pPr>
      <w:ins w:id="501" w:author="Guest User" w:date="2018-06-01T20:11:00Z">
        <w:r w:rsidRPr="00AD228A">
          <w:rPr>
            <w:lang w:val="en"/>
            <w:rPrChange w:id="502" w:author="Guest User" w:date="2018-06-01T20:11:00Z">
              <w:rPr/>
            </w:rPrChange>
          </w:rPr>
          <w:t xml:space="preserve">Complete and sign page </w:t>
        </w:r>
      </w:ins>
      <w:r w:rsidR="00A06F5B" w:rsidRPr="00AD228A">
        <w:rPr>
          <w:lang w:val="en"/>
        </w:rPr>
        <w:t>3</w:t>
      </w:r>
      <w:ins w:id="503" w:author="Guest User" w:date="2018-06-01T20:11:00Z">
        <w:r w:rsidRPr="00AD228A">
          <w:rPr>
            <w:lang w:val="en"/>
            <w:rPrChange w:id="504" w:author="Guest User" w:date="2018-06-01T20:11:00Z">
              <w:rPr/>
            </w:rPrChange>
          </w:rPr>
          <w:t>/</w:t>
        </w:r>
      </w:ins>
      <w:r w:rsidR="00A06F5B" w:rsidRPr="00AD228A">
        <w:rPr>
          <w:lang w:val="en"/>
        </w:rPr>
        <w:t>4</w:t>
      </w:r>
    </w:p>
    <w:p w14:paraId="408C0C4C" w14:textId="55F68770" w:rsidR="76107ADD" w:rsidRDefault="76107ADD" w:rsidP="00AD228A">
      <w:pPr>
        <w:pStyle w:val="ListParagraph"/>
        <w:numPr>
          <w:ilvl w:val="2"/>
          <w:numId w:val="31"/>
        </w:numPr>
        <w:rPr>
          <w:ins w:id="505" w:author="Guest User" w:date="2018-06-01T20:11:00Z"/>
        </w:rPr>
      </w:pPr>
      <w:ins w:id="506" w:author="Guest User" w:date="2018-06-01T20:11:00Z">
        <w:r w:rsidRPr="00AD228A">
          <w:rPr>
            <w:lang w:val="en"/>
            <w:rPrChange w:id="507" w:author="Guest User" w:date="2018-06-01T20:11:00Z">
              <w:rPr/>
            </w:rPrChange>
          </w:rPr>
          <w:t xml:space="preserve">Complete and sign page </w:t>
        </w:r>
      </w:ins>
      <w:r w:rsidR="00A06F5B" w:rsidRPr="00AD228A">
        <w:rPr>
          <w:lang w:val="en"/>
        </w:rPr>
        <w:t>4</w:t>
      </w:r>
      <w:ins w:id="508" w:author="Guest User" w:date="2018-06-01T20:11:00Z">
        <w:r w:rsidRPr="00AD228A">
          <w:rPr>
            <w:lang w:val="en"/>
            <w:rPrChange w:id="509" w:author="Guest User" w:date="2018-06-01T20:11:00Z">
              <w:rPr/>
            </w:rPrChange>
          </w:rPr>
          <w:t>/</w:t>
        </w:r>
      </w:ins>
      <w:r w:rsidR="00AD228A" w:rsidRPr="00AD228A">
        <w:rPr>
          <w:lang w:val="en"/>
        </w:rPr>
        <w:t>4</w:t>
      </w:r>
      <w:ins w:id="510" w:author="Guest User" w:date="2018-06-01T20:11:00Z">
        <w:r w:rsidRPr="00AD228A">
          <w:rPr>
            <w:lang w:val="en"/>
            <w:rPrChange w:id="511" w:author="Guest User" w:date="2018-06-01T20:11:00Z">
              <w:rPr/>
            </w:rPrChange>
          </w:rPr>
          <w:t xml:space="preserve"> (primary driver’s auto insurance info)</w:t>
        </w:r>
      </w:ins>
    </w:p>
    <w:p w14:paraId="7854CF53" w14:textId="7D7FEB0A" w:rsidR="76107ADD" w:rsidRDefault="76107ADD">
      <w:pPr>
        <w:ind w:left="720"/>
        <w:rPr>
          <w:ins w:id="512" w:author="Guest User" w:date="2018-06-01T20:11:00Z"/>
        </w:rPr>
        <w:pPrChange w:id="513" w:author="Guest User" w:date="2018-06-01T20:11:00Z">
          <w:pPr/>
        </w:pPrChange>
      </w:pPr>
      <w:ins w:id="514" w:author="Guest User" w:date="2018-06-01T20:11:00Z">
        <w:r w:rsidRPr="76107ADD">
          <w:rPr>
            <w:lang w:val="en"/>
            <w:rPrChange w:id="515" w:author="Guest User" w:date="2018-06-01T20:11:00Z">
              <w:rPr/>
            </w:rPrChange>
          </w:rPr>
          <w:t>Photocopy of Valid State issued ID or passport (or if youth, copy of school ID or passport)</w:t>
        </w:r>
      </w:ins>
    </w:p>
    <w:p w14:paraId="27E1DD28" w14:textId="27B8772F" w:rsidR="76107ADD" w:rsidRDefault="76107ADD">
      <w:pPr>
        <w:ind w:left="720"/>
        <w:rPr>
          <w:ins w:id="516" w:author="Guest User" w:date="2018-06-01T20:11:00Z"/>
        </w:rPr>
        <w:pPrChange w:id="517" w:author="Guest User" w:date="2018-06-01T20:11:00Z">
          <w:pPr/>
        </w:pPrChange>
      </w:pPr>
      <w:ins w:id="518" w:author="Guest User" w:date="2018-06-01T20:11:00Z">
        <w:r w:rsidRPr="76107ADD">
          <w:rPr>
            <w:lang w:val="en"/>
            <w:rPrChange w:id="519" w:author="Guest User" w:date="2018-06-01T20:11:00Z">
              <w:rPr/>
            </w:rPrChange>
          </w:rPr>
          <w:t>Photocopy of primary driver’s auto insurance</w:t>
        </w:r>
      </w:ins>
    </w:p>
    <w:p w14:paraId="3D643AFD" w14:textId="6BC273A4" w:rsidR="76107ADD" w:rsidRDefault="76107ADD">
      <w:pPr>
        <w:ind w:left="720"/>
        <w:rPr>
          <w:ins w:id="520" w:author="Guest User" w:date="2018-06-01T20:11:00Z"/>
        </w:rPr>
        <w:pPrChange w:id="521" w:author="Guest User" w:date="2018-06-01T20:11:00Z">
          <w:pPr/>
        </w:pPrChange>
      </w:pPr>
      <w:ins w:id="522" w:author="Guest User" w:date="2018-06-01T20:11:00Z">
        <w:r w:rsidRPr="76107ADD">
          <w:rPr>
            <w:lang w:val="en"/>
            <w:rPrChange w:id="523" w:author="Guest User" w:date="2018-06-01T20:11:00Z">
              <w:rPr/>
            </w:rPrChange>
          </w:rPr>
          <w:t>If under 21 years old, complete a Learning for Life application</w:t>
        </w:r>
      </w:ins>
    </w:p>
    <w:p w14:paraId="0C33A880" w14:textId="56F9DE6C" w:rsidR="76107ADD" w:rsidRDefault="76107ADD">
      <w:pPr>
        <w:rPr>
          <w:rFonts w:asciiTheme="minorHAnsi" w:eastAsiaTheme="minorEastAsia" w:hAnsiTheme="minorHAnsi" w:cstheme="minorBidi"/>
          <w:color w:val="000000" w:themeColor="text1"/>
          <w:rPrChange w:id="524" w:author="Guest User" w:date="2018-06-01T20:11:00Z">
            <w:rPr/>
          </w:rPrChange>
        </w:rPr>
      </w:pPr>
    </w:p>
    <w:sectPr w:rsidR="76107ADD" w:rsidSect="00083BF5">
      <w:headerReference w:type="even" r:id="rId22"/>
      <w:headerReference w:type="default" r:id="rId23"/>
      <w:footerReference w:type="even" r:id="rId24"/>
      <w:footerReference w:type="default" r:id="rId25"/>
      <w:headerReference w:type="first" r:id="rId26"/>
      <w:footerReference w:type="first" r:id="rId27"/>
      <w:pgSz w:w="12240" w:h="15840"/>
      <w:pgMar w:top="722" w:right="724" w:bottom="546" w:left="7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Valon Miller" w:date="2016-06-13T18:52:00Z" w:initials="MV">
    <w:p w14:paraId="49766204" w14:textId="1EF557F5" w:rsidR="00CA6C8D" w:rsidRDefault="00CA6C8D">
      <w:pPr>
        <w:pStyle w:val="CommentText"/>
      </w:pPr>
      <w:r>
        <w:rPr>
          <w:rStyle w:val="CommentReference"/>
        </w:rPr>
        <w:annotationRef/>
      </w:r>
      <w:r>
        <w:t>Cash?</w:t>
      </w:r>
    </w:p>
  </w:comment>
  <w:comment w:id="57" w:author="Valon Miller" w:date="2016-06-13T18:49:00Z" w:initials="MV">
    <w:p w14:paraId="28E8309E" w14:textId="7F5C10D8" w:rsidR="00CA6C8D" w:rsidRDefault="00CA6C8D">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66204" w15:done="0"/>
  <w15:commentEx w15:paraId="28E83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66204" w16cid:durableId="1E7F76AF"/>
  <w16cid:commentId w16cid:paraId="28E8309E" w16cid:durableId="1E7F76B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6E345" w14:textId="77777777" w:rsidR="00FE0EFB" w:rsidRDefault="00FE0EFB" w:rsidP="00D6549C">
      <w:pPr>
        <w:spacing w:after="0"/>
      </w:pPr>
      <w:r>
        <w:separator/>
      </w:r>
    </w:p>
  </w:endnote>
  <w:endnote w:type="continuationSeparator" w:id="0">
    <w:p w14:paraId="0712672E" w14:textId="77777777" w:rsidR="00FE0EFB" w:rsidRDefault="00FE0EFB" w:rsidP="00D65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1694" w14:textId="77777777" w:rsidR="001F63AB" w:rsidRDefault="001F63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D3E17" w14:textId="77777777" w:rsidR="00CA6C8D" w:rsidRDefault="00CA6C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DB5F" w14:textId="77777777" w:rsidR="001F63AB" w:rsidRDefault="001F6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75F3D" w14:textId="77777777" w:rsidR="00FE0EFB" w:rsidRDefault="00FE0EFB" w:rsidP="00D6549C">
      <w:pPr>
        <w:spacing w:after="0"/>
      </w:pPr>
      <w:r>
        <w:separator/>
      </w:r>
    </w:p>
  </w:footnote>
  <w:footnote w:type="continuationSeparator" w:id="0">
    <w:p w14:paraId="123F8A8A" w14:textId="77777777" w:rsidR="00FE0EFB" w:rsidRDefault="00FE0EFB" w:rsidP="00D654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38312" w14:textId="77777777" w:rsidR="001F63AB" w:rsidRDefault="001F63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811F8" w14:textId="77777777" w:rsidR="001F63AB" w:rsidRDefault="001F63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7FB1" w14:textId="77777777" w:rsidR="001F63AB" w:rsidRDefault="001F6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67B"/>
    <w:multiLevelType w:val="hybridMultilevel"/>
    <w:tmpl w:val="9EA23EDA"/>
    <w:lvl w:ilvl="0" w:tplc="919CB098">
      <w:start w:val="1"/>
      <w:numFmt w:val="bullet"/>
      <w:lvlText w:val=""/>
      <w:lvlJc w:val="left"/>
      <w:pPr>
        <w:ind w:left="720" w:hanging="360"/>
      </w:pPr>
      <w:rPr>
        <w:rFonts w:ascii="Symbol" w:hAnsi="Symbol" w:hint="default"/>
      </w:rPr>
    </w:lvl>
    <w:lvl w:ilvl="1" w:tplc="50FC682A">
      <w:start w:val="1"/>
      <w:numFmt w:val="bullet"/>
      <w:lvlText w:val="o"/>
      <w:lvlJc w:val="left"/>
      <w:pPr>
        <w:ind w:left="1440" w:hanging="360"/>
      </w:pPr>
      <w:rPr>
        <w:rFonts w:ascii="Courier New" w:hAnsi="Courier New" w:hint="default"/>
      </w:rPr>
    </w:lvl>
    <w:lvl w:ilvl="2" w:tplc="89C0132A">
      <w:start w:val="1"/>
      <w:numFmt w:val="bullet"/>
      <w:lvlText w:val=""/>
      <w:lvlJc w:val="left"/>
      <w:pPr>
        <w:ind w:left="2160" w:hanging="360"/>
      </w:pPr>
      <w:rPr>
        <w:rFonts w:ascii="Wingdings" w:hAnsi="Wingdings" w:hint="default"/>
      </w:rPr>
    </w:lvl>
    <w:lvl w:ilvl="3" w:tplc="A09284C0">
      <w:start w:val="1"/>
      <w:numFmt w:val="bullet"/>
      <w:lvlText w:val=""/>
      <w:lvlJc w:val="left"/>
      <w:pPr>
        <w:ind w:left="2880" w:hanging="360"/>
      </w:pPr>
      <w:rPr>
        <w:rFonts w:ascii="Symbol" w:hAnsi="Symbol" w:hint="default"/>
      </w:rPr>
    </w:lvl>
    <w:lvl w:ilvl="4" w:tplc="25FCAC70">
      <w:start w:val="1"/>
      <w:numFmt w:val="bullet"/>
      <w:lvlText w:val="o"/>
      <w:lvlJc w:val="left"/>
      <w:pPr>
        <w:ind w:left="3600" w:hanging="360"/>
      </w:pPr>
      <w:rPr>
        <w:rFonts w:ascii="Courier New" w:hAnsi="Courier New" w:hint="default"/>
      </w:rPr>
    </w:lvl>
    <w:lvl w:ilvl="5" w:tplc="BAF24A62">
      <w:start w:val="1"/>
      <w:numFmt w:val="bullet"/>
      <w:lvlText w:val=""/>
      <w:lvlJc w:val="left"/>
      <w:pPr>
        <w:ind w:left="4320" w:hanging="360"/>
      </w:pPr>
      <w:rPr>
        <w:rFonts w:ascii="Wingdings" w:hAnsi="Wingdings" w:hint="default"/>
      </w:rPr>
    </w:lvl>
    <w:lvl w:ilvl="6" w:tplc="24A0896A">
      <w:start w:val="1"/>
      <w:numFmt w:val="bullet"/>
      <w:lvlText w:val=""/>
      <w:lvlJc w:val="left"/>
      <w:pPr>
        <w:ind w:left="5040" w:hanging="360"/>
      </w:pPr>
      <w:rPr>
        <w:rFonts w:ascii="Symbol" w:hAnsi="Symbol" w:hint="default"/>
      </w:rPr>
    </w:lvl>
    <w:lvl w:ilvl="7" w:tplc="12C8F274">
      <w:start w:val="1"/>
      <w:numFmt w:val="bullet"/>
      <w:lvlText w:val="o"/>
      <w:lvlJc w:val="left"/>
      <w:pPr>
        <w:ind w:left="5760" w:hanging="360"/>
      </w:pPr>
      <w:rPr>
        <w:rFonts w:ascii="Courier New" w:hAnsi="Courier New" w:hint="default"/>
      </w:rPr>
    </w:lvl>
    <w:lvl w:ilvl="8" w:tplc="FA5A1946">
      <w:start w:val="1"/>
      <w:numFmt w:val="bullet"/>
      <w:lvlText w:val=""/>
      <w:lvlJc w:val="left"/>
      <w:pPr>
        <w:ind w:left="6480" w:hanging="360"/>
      </w:pPr>
      <w:rPr>
        <w:rFonts w:ascii="Wingdings" w:hAnsi="Wingdings" w:hint="default"/>
      </w:rPr>
    </w:lvl>
  </w:abstractNum>
  <w:abstractNum w:abstractNumId="1">
    <w:nsid w:val="05542252"/>
    <w:multiLevelType w:val="hybridMultilevel"/>
    <w:tmpl w:val="ACFCCFA4"/>
    <w:lvl w:ilvl="0" w:tplc="C6F647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5440"/>
    <w:multiLevelType w:val="hybridMultilevel"/>
    <w:tmpl w:val="9658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14E90"/>
    <w:multiLevelType w:val="hybridMultilevel"/>
    <w:tmpl w:val="3EF6C196"/>
    <w:lvl w:ilvl="0" w:tplc="16E839CC">
      <w:start w:val="1"/>
      <w:numFmt w:val="bullet"/>
      <w:lvlText w:val=""/>
      <w:lvlJc w:val="left"/>
      <w:pPr>
        <w:ind w:left="720" w:hanging="360"/>
      </w:pPr>
      <w:rPr>
        <w:rFonts w:ascii="Symbol" w:hAnsi="Symbol" w:hint="default"/>
      </w:rPr>
    </w:lvl>
    <w:lvl w:ilvl="1" w:tplc="9BFED1B6">
      <w:start w:val="1"/>
      <w:numFmt w:val="bullet"/>
      <w:lvlText w:val="o"/>
      <w:lvlJc w:val="left"/>
      <w:pPr>
        <w:ind w:left="1440" w:hanging="360"/>
      </w:pPr>
      <w:rPr>
        <w:rFonts w:ascii="Courier New" w:hAnsi="Courier New" w:hint="default"/>
      </w:rPr>
    </w:lvl>
    <w:lvl w:ilvl="2" w:tplc="E2BA9A80">
      <w:start w:val="1"/>
      <w:numFmt w:val="bullet"/>
      <w:lvlText w:val=""/>
      <w:lvlJc w:val="left"/>
      <w:pPr>
        <w:ind w:left="2160" w:hanging="360"/>
      </w:pPr>
      <w:rPr>
        <w:rFonts w:ascii="Wingdings" w:hAnsi="Wingdings" w:hint="default"/>
      </w:rPr>
    </w:lvl>
    <w:lvl w:ilvl="3" w:tplc="BAACECBC">
      <w:start w:val="1"/>
      <w:numFmt w:val="bullet"/>
      <w:lvlText w:val=""/>
      <w:lvlJc w:val="left"/>
      <w:pPr>
        <w:ind w:left="2880" w:hanging="360"/>
      </w:pPr>
      <w:rPr>
        <w:rFonts w:ascii="Symbol" w:hAnsi="Symbol" w:hint="default"/>
      </w:rPr>
    </w:lvl>
    <w:lvl w:ilvl="4" w:tplc="7C0EB448">
      <w:start w:val="1"/>
      <w:numFmt w:val="bullet"/>
      <w:lvlText w:val="o"/>
      <w:lvlJc w:val="left"/>
      <w:pPr>
        <w:ind w:left="3600" w:hanging="360"/>
      </w:pPr>
      <w:rPr>
        <w:rFonts w:ascii="Courier New" w:hAnsi="Courier New" w:hint="default"/>
      </w:rPr>
    </w:lvl>
    <w:lvl w:ilvl="5" w:tplc="BAB68E22">
      <w:start w:val="1"/>
      <w:numFmt w:val="bullet"/>
      <w:lvlText w:val=""/>
      <w:lvlJc w:val="left"/>
      <w:pPr>
        <w:ind w:left="4320" w:hanging="360"/>
      </w:pPr>
      <w:rPr>
        <w:rFonts w:ascii="Wingdings" w:hAnsi="Wingdings" w:hint="default"/>
      </w:rPr>
    </w:lvl>
    <w:lvl w:ilvl="6" w:tplc="1DB29A16">
      <w:start w:val="1"/>
      <w:numFmt w:val="bullet"/>
      <w:lvlText w:val=""/>
      <w:lvlJc w:val="left"/>
      <w:pPr>
        <w:ind w:left="5040" w:hanging="360"/>
      </w:pPr>
      <w:rPr>
        <w:rFonts w:ascii="Symbol" w:hAnsi="Symbol" w:hint="default"/>
      </w:rPr>
    </w:lvl>
    <w:lvl w:ilvl="7" w:tplc="B39E5E26">
      <w:start w:val="1"/>
      <w:numFmt w:val="bullet"/>
      <w:lvlText w:val="o"/>
      <w:lvlJc w:val="left"/>
      <w:pPr>
        <w:ind w:left="5760" w:hanging="360"/>
      </w:pPr>
      <w:rPr>
        <w:rFonts w:ascii="Courier New" w:hAnsi="Courier New" w:hint="default"/>
      </w:rPr>
    </w:lvl>
    <w:lvl w:ilvl="8" w:tplc="730AC402">
      <w:start w:val="1"/>
      <w:numFmt w:val="bullet"/>
      <w:lvlText w:val=""/>
      <w:lvlJc w:val="left"/>
      <w:pPr>
        <w:ind w:left="6480" w:hanging="360"/>
      </w:pPr>
      <w:rPr>
        <w:rFonts w:ascii="Wingdings" w:hAnsi="Wingdings" w:hint="default"/>
      </w:rPr>
    </w:lvl>
  </w:abstractNum>
  <w:abstractNum w:abstractNumId="4">
    <w:nsid w:val="0C7E7291"/>
    <w:multiLevelType w:val="hybridMultilevel"/>
    <w:tmpl w:val="07C0A2AA"/>
    <w:lvl w:ilvl="0" w:tplc="FEB4D0DC">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A2F4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C48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C88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423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EA9A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C4AE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061D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E9C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16864988"/>
    <w:multiLevelType w:val="hybridMultilevel"/>
    <w:tmpl w:val="59A2FD22"/>
    <w:lvl w:ilvl="0" w:tplc="C6F647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04385"/>
    <w:multiLevelType w:val="hybridMultilevel"/>
    <w:tmpl w:val="03B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4412A"/>
    <w:multiLevelType w:val="hybridMultilevel"/>
    <w:tmpl w:val="5B10C7C6"/>
    <w:lvl w:ilvl="0" w:tplc="87926538">
      <w:start w:val="1"/>
      <w:numFmt w:val="bullet"/>
      <w:lvlText w:val=""/>
      <w:lvlJc w:val="left"/>
      <w:pPr>
        <w:ind w:left="720" w:hanging="360"/>
      </w:pPr>
      <w:rPr>
        <w:rFonts w:ascii="Symbol" w:hAnsi="Symbol" w:hint="default"/>
      </w:rPr>
    </w:lvl>
    <w:lvl w:ilvl="1" w:tplc="885EEB9A">
      <w:start w:val="1"/>
      <w:numFmt w:val="bullet"/>
      <w:lvlText w:val="o"/>
      <w:lvlJc w:val="left"/>
      <w:pPr>
        <w:ind w:left="1440" w:hanging="360"/>
      </w:pPr>
      <w:rPr>
        <w:rFonts w:ascii="Courier New" w:hAnsi="Courier New" w:hint="default"/>
      </w:rPr>
    </w:lvl>
    <w:lvl w:ilvl="2" w:tplc="FA10F346">
      <w:start w:val="1"/>
      <w:numFmt w:val="bullet"/>
      <w:lvlText w:val=""/>
      <w:lvlJc w:val="left"/>
      <w:pPr>
        <w:ind w:left="2160" w:hanging="360"/>
      </w:pPr>
      <w:rPr>
        <w:rFonts w:ascii="Wingdings" w:hAnsi="Wingdings" w:hint="default"/>
      </w:rPr>
    </w:lvl>
    <w:lvl w:ilvl="3" w:tplc="83FA9306">
      <w:start w:val="1"/>
      <w:numFmt w:val="bullet"/>
      <w:lvlText w:val=""/>
      <w:lvlJc w:val="left"/>
      <w:pPr>
        <w:ind w:left="2880" w:hanging="360"/>
      </w:pPr>
      <w:rPr>
        <w:rFonts w:ascii="Symbol" w:hAnsi="Symbol" w:hint="default"/>
      </w:rPr>
    </w:lvl>
    <w:lvl w:ilvl="4" w:tplc="DB5A9C3E">
      <w:start w:val="1"/>
      <w:numFmt w:val="bullet"/>
      <w:lvlText w:val="o"/>
      <w:lvlJc w:val="left"/>
      <w:pPr>
        <w:ind w:left="3600" w:hanging="360"/>
      </w:pPr>
      <w:rPr>
        <w:rFonts w:ascii="Courier New" w:hAnsi="Courier New" w:hint="default"/>
      </w:rPr>
    </w:lvl>
    <w:lvl w:ilvl="5" w:tplc="90F6D72A">
      <w:start w:val="1"/>
      <w:numFmt w:val="bullet"/>
      <w:lvlText w:val=""/>
      <w:lvlJc w:val="left"/>
      <w:pPr>
        <w:ind w:left="4320" w:hanging="360"/>
      </w:pPr>
      <w:rPr>
        <w:rFonts w:ascii="Wingdings" w:hAnsi="Wingdings" w:hint="default"/>
      </w:rPr>
    </w:lvl>
    <w:lvl w:ilvl="6" w:tplc="13726F72">
      <w:start w:val="1"/>
      <w:numFmt w:val="bullet"/>
      <w:lvlText w:val=""/>
      <w:lvlJc w:val="left"/>
      <w:pPr>
        <w:ind w:left="5040" w:hanging="360"/>
      </w:pPr>
      <w:rPr>
        <w:rFonts w:ascii="Symbol" w:hAnsi="Symbol" w:hint="default"/>
      </w:rPr>
    </w:lvl>
    <w:lvl w:ilvl="7" w:tplc="F66ADE04">
      <w:start w:val="1"/>
      <w:numFmt w:val="bullet"/>
      <w:lvlText w:val="o"/>
      <w:lvlJc w:val="left"/>
      <w:pPr>
        <w:ind w:left="5760" w:hanging="360"/>
      </w:pPr>
      <w:rPr>
        <w:rFonts w:ascii="Courier New" w:hAnsi="Courier New" w:hint="default"/>
      </w:rPr>
    </w:lvl>
    <w:lvl w:ilvl="8" w:tplc="E7BA6228">
      <w:start w:val="1"/>
      <w:numFmt w:val="bullet"/>
      <w:lvlText w:val=""/>
      <w:lvlJc w:val="left"/>
      <w:pPr>
        <w:ind w:left="6480" w:hanging="360"/>
      </w:pPr>
      <w:rPr>
        <w:rFonts w:ascii="Wingdings" w:hAnsi="Wingdings" w:hint="default"/>
      </w:rPr>
    </w:lvl>
  </w:abstractNum>
  <w:abstractNum w:abstractNumId="8">
    <w:nsid w:val="1F384CD8"/>
    <w:multiLevelType w:val="hybridMultilevel"/>
    <w:tmpl w:val="7FCC5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6E6D4C"/>
    <w:multiLevelType w:val="hybridMultilevel"/>
    <w:tmpl w:val="8E88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F6EC1"/>
    <w:multiLevelType w:val="hybridMultilevel"/>
    <w:tmpl w:val="46F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F0C7C"/>
    <w:multiLevelType w:val="hybridMultilevel"/>
    <w:tmpl w:val="72DE3FDA"/>
    <w:lvl w:ilvl="0" w:tplc="1D3E2E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5C22CC"/>
    <w:multiLevelType w:val="hybridMultilevel"/>
    <w:tmpl w:val="D632F4FC"/>
    <w:lvl w:ilvl="0" w:tplc="1D3E2E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D804596"/>
    <w:multiLevelType w:val="hybridMultilevel"/>
    <w:tmpl w:val="8E04A9EA"/>
    <w:lvl w:ilvl="0" w:tplc="1D3E2E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9D18E5"/>
    <w:multiLevelType w:val="hybridMultilevel"/>
    <w:tmpl w:val="889A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64491"/>
    <w:multiLevelType w:val="hybridMultilevel"/>
    <w:tmpl w:val="3D36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243BE"/>
    <w:multiLevelType w:val="hybridMultilevel"/>
    <w:tmpl w:val="294C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14178"/>
    <w:multiLevelType w:val="hybridMultilevel"/>
    <w:tmpl w:val="58E81A72"/>
    <w:lvl w:ilvl="0" w:tplc="1D3E2E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D766F28"/>
    <w:multiLevelType w:val="hybridMultilevel"/>
    <w:tmpl w:val="37B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55D69"/>
    <w:multiLevelType w:val="hybridMultilevel"/>
    <w:tmpl w:val="8F7C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93922"/>
    <w:multiLevelType w:val="hybridMultilevel"/>
    <w:tmpl w:val="495EFB4E"/>
    <w:lvl w:ilvl="0" w:tplc="C6F647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64001"/>
    <w:multiLevelType w:val="hybridMultilevel"/>
    <w:tmpl w:val="46F2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70CA8"/>
    <w:multiLevelType w:val="hybridMultilevel"/>
    <w:tmpl w:val="7F80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162DD"/>
    <w:multiLevelType w:val="hybridMultilevel"/>
    <w:tmpl w:val="1A9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585570"/>
    <w:multiLevelType w:val="hybridMultilevel"/>
    <w:tmpl w:val="09289402"/>
    <w:lvl w:ilvl="0" w:tplc="C6F647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FA1C72"/>
    <w:multiLevelType w:val="hybridMultilevel"/>
    <w:tmpl w:val="DA08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D166A"/>
    <w:multiLevelType w:val="hybridMultilevel"/>
    <w:tmpl w:val="6C46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B1004"/>
    <w:multiLevelType w:val="hybridMultilevel"/>
    <w:tmpl w:val="4A4E1FA2"/>
    <w:lvl w:ilvl="0" w:tplc="E8CC6EF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8CF6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7666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BE4C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8067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0C0B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EC33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661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10BD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nsid w:val="78813FD5"/>
    <w:multiLevelType w:val="hybridMultilevel"/>
    <w:tmpl w:val="2A823556"/>
    <w:lvl w:ilvl="0" w:tplc="1D3E2E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C4B2C7D"/>
    <w:multiLevelType w:val="hybridMultilevel"/>
    <w:tmpl w:val="ECF65B04"/>
    <w:lvl w:ilvl="0" w:tplc="C6F647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21BBB"/>
    <w:multiLevelType w:val="hybridMultilevel"/>
    <w:tmpl w:val="4176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27"/>
  </w:num>
  <w:num w:numId="6">
    <w:abstractNumId w:val="16"/>
  </w:num>
  <w:num w:numId="7">
    <w:abstractNumId w:val="6"/>
  </w:num>
  <w:num w:numId="8">
    <w:abstractNumId w:val="23"/>
  </w:num>
  <w:num w:numId="9">
    <w:abstractNumId w:val="22"/>
  </w:num>
  <w:num w:numId="10">
    <w:abstractNumId w:val="15"/>
  </w:num>
  <w:num w:numId="11">
    <w:abstractNumId w:val="21"/>
  </w:num>
  <w:num w:numId="12">
    <w:abstractNumId w:val="8"/>
  </w:num>
  <w:num w:numId="13">
    <w:abstractNumId w:val="24"/>
  </w:num>
  <w:num w:numId="14">
    <w:abstractNumId w:val="29"/>
  </w:num>
  <w:num w:numId="15">
    <w:abstractNumId w:val="14"/>
  </w:num>
  <w:num w:numId="16">
    <w:abstractNumId w:val="19"/>
  </w:num>
  <w:num w:numId="17">
    <w:abstractNumId w:val="25"/>
  </w:num>
  <w:num w:numId="18">
    <w:abstractNumId w:val="5"/>
  </w:num>
  <w:num w:numId="19">
    <w:abstractNumId w:val="26"/>
  </w:num>
  <w:num w:numId="20">
    <w:abstractNumId w:val="20"/>
  </w:num>
  <w:num w:numId="21">
    <w:abstractNumId w:val="18"/>
  </w:num>
  <w:num w:numId="22">
    <w:abstractNumId w:val="1"/>
  </w:num>
  <w:num w:numId="23">
    <w:abstractNumId w:val="9"/>
  </w:num>
  <w:num w:numId="24">
    <w:abstractNumId w:val="2"/>
  </w:num>
  <w:num w:numId="25">
    <w:abstractNumId w:val="30"/>
  </w:num>
  <w:num w:numId="26">
    <w:abstractNumId w:val="17"/>
  </w:num>
  <w:num w:numId="27">
    <w:abstractNumId w:val="28"/>
  </w:num>
  <w:num w:numId="28">
    <w:abstractNumId w:val="12"/>
  </w:num>
  <w:num w:numId="29">
    <w:abstractNumId w:val="13"/>
  </w:num>
  <w:num w:numId="30">
    <w:abstractNumId w:val="11"/>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ercer">
    <w15:presenceInfo w15:providerId="Windows Live" w15:userId="f85c746b89a9cc70"/>
  </w15:person>
  <w15:person w15:author="Valon Miller">
    <w15:presenceInfo w15:providerId="Windows Live" w15:userId="476cb1f118971fcd"/>
  </w15:person>
  <w15:person w15:author="Jon Mercer (Unisys Corp)">
    <w15:presenceInfo w15:providerId="AD" w15:userId="S::v-sbsjom@microsoft.com::f139d6a0-2a87-4596-b7c8-ec696c202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709"/>
    <w:rsid w:val="00017412"/>
    <w:rsid w:val="00022894"/>
    <w:rsid w:val="00024478"/>
    <w:rsid w:val="00025211"/>
    <w:rsid w:val="00031E06"/>
    <w:rsid w:val="00044F52"/>
    <w:rsid w:val="0006661A"/>
    <w:rsid w:val="00076B4F"/>
    <w:rsid w:val="00083BF5"/>
    <w:rsid w:val="000901C0"/>
    <w:rsid w:val="000C6A8C"/>
    <w:rsid w:val="000D4E88"/>
    <w:rsid w:val="000D6CAD"/>
    <w:rsid w:val="000F24D8"/>
    <w:rsid w:val="00130E3E"/>
    <w:rsid w:val="001511DD"/>
    <w:rsid w:val="00177CF6"/>
    <w:rsid w:val="001808DB"/>
    <w:rsid w:val="00190AEE"/>
    <w:rsid w:val="001C152D"/>
    <w:rsid w:val="001F63AB"/>
    <w:rsid w:val="00204264"/>
    <w:rsid w:val="00215C05"/>
    <w:rsid w:val="00221C9F"/>
    <w:rsid w:val="00232CC7"/>
    <w:rsid w:val="00233798"/>
    <w:rsid w:val="00236450"/>
    <w:rsid w:val="00256E35"/>
    <w:rsid w:val="0025734D"/>
    <w:rsid w:val="00264CCC"/>
    <w:rsid w:val="00282E70"/>
    <w:rsid w:val="002B3B00"/>
    <w:rsid w:val="002C541A"/>
    <w:rsid w:val="002E1B28"/>
    <w:rsid w:val="002F185E"/>
    <w:rsid w:val="002F7555"/>
    <w:rsid w:val="003178E0"/>
    <w:rsid w:val="003218A9"/>
    <w:rsid w:val="003226F9"/>
    <w:rsid w:val="00352655"/>
    <w:rsid w:val="003A40C7"/>
    <w:rsid w:val="003C7E59"/>
    <w:rsid w:val="00403B5F"/>
    <w:rsid w:val="004054A4"/>
    <w:rsid w:val="004258B1"/>
    <w:rsid w:val="0045357A"/>
    <w:rsid w:val="00473548"/>
    <w:rsid w:val="004754EA"/>
    <w:rsid w:val="00480492"/>
    <w:rsid w:val="00487EA8"/>
    <w:rsid w:val="004A6A6F"/>
    <w:rsid w:val="004C509A"/>
    <w:rsid w:val="004D1F68"/>
    <w:rsid w:val="004D6FB3"/>
    <w:rsid w:val="004E53A6"/>
    <w:rsid w:val="004E766D"/>
    <w:rsid w:val="005173B2"/>
    <w:rsid w:val="00520FE5"/>
    <w:rsid w:val="0053235B"/>
    <w:rsid w:val="0056451D"/>
    <w:rsid w:val="00580D7E"/>
    <w:rsid w:val="00593B29"/>
    <w:rsid w:val="005A3E83"/>
    <w:rsid w:val="005B4D93"/>
    <w:rsid w:val="005B65F6"/>
    <w:rsid w:val="005E0CA0"/>
    <w:rsid w:val="00604470"/>
    <w:rsid w:val="0061487B"/>
    <w:rsid w:val="00637FAE"/>
    <w:rsid w:val="00641F77"/>
    <w:rsid w:val="00643048"/>
    <w:rsid w:val="0065772F"/>
    <w:rsid w:val="006A6665"/>
    <w:rsid w:val="006E1674"/>
    <w:rsid w:val="00703365"/>
    <w:rsid w:val="00713EE2"/>
    <w:rsid w:val="0072683D"/>
    <w:rsid w:val="00731EE1"/>
    <w:rsid w:val="00736B1B"/>
    <w:rsid w:val="00757251"/>
    <w:rsid w:val="00790C27"/>
    <w:rsid w:val="007D791A"/>
    <w:rsid w:val="007E4A84"/>
    <w:rsid w:val="007F24A9"/>
    <w:rsid w:val="00833E4A"/>
    <w:rsid w:val="00833F5C"/>
    <w:rsid w:val="00847067"/>
    <w:rsid w:val="00854441"/>
    <w:rsid w:val="00864092"/>
    <w:rsid w:val="00877C15"/>
    <w:rsid w:val="008920B0"/>
    <w:rsid w:val="008C2709"/>
    <w:rsid w:val="008C3815"/>
    <w:rsid w:val="008C5A68"/>
    <w:rsid w:val="008D3255"/>
    <w:rsid w:val="008D594A"/>
    <w:rsid w:val="008F010E"/>
    <w:rsid w:val="00907C30"/>
    <w:rsid w:val="009167A3"/>
    <w:rsid w:val="00932EBC"/>
    <w:rsid w:val="009B3E8A"/>
    <w:rsid w:val="009C376E"/>
    <w:rsid w:val="009E10CC"/>
    <w:rsid w:val="009E1425"/>
    <w:rsid w:val="009F6D9A"/>
    <w:rsid w:val="009F7D89"/>
    <w:rsid w:val="00A06F5B"/>
    <w:rsid w:val="00A14513"/>
    <w:rsid w:val="00A447EC"/>
    <w:rsid w:val="00A55C52"/>
    <w:rsid w:val="00A95509"/>
    <w:rsid w:val="00A96B91"/>
    <w:rsid w:val="00AD228A"/>
    <w:rsid w:val="00B0422C"/>
    <w:rsid w:val="00B7270A"/>
    <w:rsid w:val="00B85575"/>
    <w:rsid w:val="00B96897"/>
    <w:rsid w:val="00B96F66"/>
    <w:rsid w:val="00BB5605"/>
    <w:rsid w:val="00BB63F8"/>
    <w:rsid w:val="00BE1F15"/>
    <w:rsid w:val="00C213F2"/>
    <w:rsid w:val="00C251B4"/>
    <w:rsid w:val="00C30598"/>
    <w:rsid w:val="00C655AA"/>
    <w:rsid w:val="00C938E3"/>
    <w:rsid w:val="00CA1FE9"/>
    <w:rsid w:val="00CA6C8D"/>
    <w:rsid w:val="00CA7FF1"/>
    <w:rsid w:val="00CC6C23"/>
    <w:rsid w:val="00CF507C"/>
    <w:rsid w:val="00D604B2"/>
    <w:rsid w:val="00D63737"/>
    <w:rsid w:val="00D647D1"/>
    <w:rsid w:val="00D6549C"/>
    <w:rsid w:val="00D86D76"/>
    <w:rsid w:val="00DA3F1C"/>
    <w:rsid w:val="00DC575D"/>
    <w:rsid w:val="00DD7850"/>
    <w:rsid w:val="00DE6206"/>
    <w:rsid w:val="00E24335"/>
    <w:rsid w:val="00E33506"/>
    <w:rsid w:val="00E34BA6"/>
    <w:rsid w:val="00E3749D"/>
    <w:rsid w:val="00E37734"/>
    <w:rsid w:val="00E51150"/>
    <w:rsid w:val="00E61F14"/>
    <w:rsid w:val="00E80D1D"/>
    <w:rsid w:val="00E833D0"/>
    <w:rsid w:val="00E847CD"/>
    <w:rsid w:val="00EA785E"/>
    <w:rsid w:val="00F16EB0"/>
    <w:rsid w:val="00F4141B"/>
    <w:rsid w:val="00F54E41"/>
    <w:rsid w:val="00F601E8"/>
    <w:rsid w:val="00F61124"/>
    <w:rsid w:val="00F614F4"/>
    <w:rsid w:val="00F620D4"/>
    <w:rsid w:val="00F669A3"/>
    <w:rsid w:val="00FA096B"/>
    <w:rsid w:val="00FC2EA3"/>
    <w:rsid w:val="00FE0EFB"/>
    <w:rsid w:val="00FF08AA"/>
    <w:rsid w:val="00FF2B96"/>
    <w:rsid w:val="0228F4A6"/>
    <w:rsid w:val="0730E70F"/>
    <w:rsid w:val="0EAF9CEF"/>
    <w:rsid w:val="131B2227"/>
    <w:rsid w:val="1604F003"/>
    <w:rsid w:val="188373DB"/>
    <w:rsid w:val="19AFFC27"/>
    <w:rsid w:val="1BC9EC14"/>
    <w:rsid w:val="1E57AEAB"/>
    <w:rsid w:val="21654CB0"/>
    <w:rsid w:val="2347CC1D"/>
    <w:rsid w:val="23921BEE"/>
    <w:rsid w:val="24CE65C2"/>
    <w:rsid w:val="2B1D29D6"/>
    <w:rsid w:val="2EFDE3AB"/>
    <w:rsid w:val="33A83FB8"/>
    <w:rsid w:val="38FF2450"/>
    <w:rsid w:val="39C95B4E"/>
    <w:rsid w:val="3B24B10A"/>
    <w:rsid w:val="48E47098"/>
    <w:rsid w:val="4F448C29"/>
    <w:rsid w:val="5F28C85E"/>
    <w:rsid w:val="6219D7F5"/>
    <w:rsid w:val="6674E5B2"/>
    <w:rsid w:val="678D70A0"/>
    <w:rsid w:val="687886D4"/>
    <w:rsid w:val="6ECD5871"/>
    <w:rsid w:val="6EE333DE"/>
    <w:rsid w:val="6FF4EF0A"/>
    <w:rsid w:val="76107ADD"/>
    <w:rsid w:val="7872171E"/>
    <w:rsid w:val="7A5E9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A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74"/>
    <w:pPr>
      <w:spacing w:after="5" w:line="240" w:lineRule="auto"/>
      <w:jc w:val="both"/>
    </w:pPr>
    <w:rPr>
      <w:rFonts w:ascii="Calibri" w:eastAsia="Calibri" w:hAnsi="Calibri" w:cs="Calibri"/>
      <w:color w:val="000000"/>
    </w:rPr>
  </w:style>
  <w:style w:type="paragraph" w:styleId="Heading1">
    <w:name w:val="heading 1"/>
    <w:basedOn w:val="Normal"/>
    <w:next w:val="Normal"/>
    <w:link w:val="Heading1Char"/>
    <w:uiPriority w:val="9"/>
    <w:qFormat/>
    <w:rsid w:val="00233798"/>
    <w:pPr>
      <w:keepNext/>
      <w:keepLines/>
      <w:pBdr>
        <w:bottom w:val="single" w:sz="12" w:space="1" w:color="2E74B5" w:themeColor="accent1" w:themeShade="BF"/>
      </w:pBdr>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549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9C"/>
    <w:rPr>
      <w:rFonts w:ascii="Segoe UI" w:eastAsia="Calibri" w:hAnsi="Segoe UI" w:cs="Segoe UI"/>
      <w:color w:val="000000"/>
      <w:sz w:val="18"/>
      <w:szCs w:val="18"/>
    </w:rPr>
  </w:style>
  <w:style w:type="paragraph" w:styleId="Header">
    <w:name w:val="header"/>
    <w:basedOn w:val="Normal"/>
    <w:link w:val="HeaderChar"/>
    <w:uiPriority w:val="99"/>
    <w:unhideWhenUsed/>
    <w:rsid w:val="00D6549C"/>
    <w:pPr>
      <w:tabs>
        <w:tab w:val="center" w:pos="4680"/>
        <w:tab w:val="right" w:pos="9360"/>
      </w:tabs>
      <w:spacing w:after="0"/>
    </w:pPr>
  </w:style>
  <w:style w:type="character" w:customStyle="1" w:styleId="HeaderChar">
    <w:name w:val="Header Char"/>
    <w:basedOn w:val="DefaultParagraphFont"/>
    <w:link w:val="Header"/>
    <w:uiPriority w:val="99"/>
    <w:rsid w:val="00D6549C"/>
    <w:rPr>
      <w:rFonts w:ascii="Calibri" w:eastAsia="Calibri" w:hAnsi="Calibri" w:cs="Calibri"/>
      <w:color w:val="000000"/>
    </w:rPr>
  </w:style>
  <w:style w:type="paragraph" w:styleId="Footer">
    <w:name w:val="footer"/>
    <w:basedOn w:val="Normal"/>
    <w:link w:val="FooterChar"/>
    <w:uiPriority w:val="99"/>
    <w:unhideWhenUsed/>
    <w:rsid w:val="00D6549C"/>
    <w:pPr>
      <w:tabs>
        <w:tab w:val="center" w:pos="4680"/>
        <w:tab w:val="right" w:pos="9360"/>
      </w:tabs>
      <w:spacing w:after="0"/>
    </w:pPr>
  </w:style>
  <w:style w:type="character" w:customStyle="1" w:styleId="FooterChar">
    <w:name w:val="Footer Char"/>
    <w:basedOn w:val="DefaultParagraphFont"/>
    <w:link w:val="Footer"/>
    <w:uiPriority w:val="99"/>
    <w:rsid w:val="00D6549C"/>
    <w:rPr>
      <w:rFonts w:ascii="Calibri" w:eastAsia="Calibri" w:hAnsi="Calibri" w:cs="Calibri"/>
      <w:color w:val="000000"/>
    </w:rPr>
  </w:style>
  <w:style w:type="character" w:styleId="Hyperlink">
    <w:name w:val="Hyperlink"/>
    <w:basedOn w:val="DefaultParagraphFont"/>
    <w:uiPriority w:val="99"/>
    <w:unhideWhenUsed/>
    <w:rsid w:val="00D6549C"/>
    <w:rPr>
      <w:color w:val="0563C1" w:themeColor="hyperlink"/>
      <w:u w:val="single"/>
    </w:rPr>
  </w:style>
  <w:style w:type="paragraph" w:styleId="Title">
    <w:name w:val="Title"/>
    <w:basedOn w:val="Normal"/>
    <w:next w:val="Normal"/>
    <w:link w:val="TitleChar"/>
    <w:uiPriority w:val="10"/>
    <w:qFormat/>
    <w:rsid w:val="00D6549C"/>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65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3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35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3F1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87EA8"/>
    <w:rPr>
      <w:b/>
      <w:bCs/>
    </w:rPr>
  </w:style>
  <w:style w:type="paragraph" w:styleId="CommentSubject">
    <w:name w:val="annotation subject"/>
    <w:basedOn w:val="CommentText"/>
    <w:next w:val="CommentText"/>
    <w:link w:val="CommentSubjectChar"/>
    <w:uiPriority w:val="99"/>
    <w:semiHidden/>
    <w:unhideWhenUsed/>
    <w:rsid w:val="00233798"/>
    <w:rPr>
      <w:b/>
      <w:bCs/>
    </w:rPr>
  </w:style>
  <w:style w:type="character" w:customStyle="1" w:styleId="CommentSubjectChar">
    <w:name w:val="Comment Subject Char"/>
    <w:basedOn w:val="CommentTextChar"/>
    <w:link w:val="CommentSubject"/>
    <w:uiPriority w:val="99"/>
    <w:semiHidden/>
    <w:rsid w:val="00233798"/>
    <w:rPr>
      <w:rFonts w:ascii="Calibri" w:eastAsia="Calibri" w:hAnsi="Calibri" w:cs="Calibri"/>
      <w:b/>
      <w:bCs/>
      <w:color w:val="000000"/>
      <w:sz w:val="20"/>
      <w:szCs w:val="20"/>
    </w:rPr>
  </w:style>
  <w:style w:type="character" w:styleId="Emphasis">
    <w:name w:val="Emphasis"/>
    <w:basedOn w:val="DefaultParagraphFont"/>
    <w:uiPriority w:val="20"/>
    <w:qFormat/>
    <w:rsid w:val="0072683D"/>
    <w:rPr>
      <w:i/>
      <w:iCs/>
    </w:rPr>
  </w:style>
  <w:style w:type="paragraph" w:styleId="ListParagraph">
    <w:name w:val="List Paragraph"/>
    <w:basedOn w:val="Normal"/>
    <w:uiPriority w:val="34"/>
    <w:qFormat/>
    <w:rsid w:val="008F010E"/>
    <w:pPr>
      <w:ind w:left="720"/>
      <w:contextualSpacing/>
    </w:pPr>
  </w:style>
  <w:style w:type="paragraph" w:styleId="Revision">
    <w:name w:val="Revision"/>
    <w:hidden/>
    <w:uiPriority w:val="99"/>
    <w:semiHidden/>
    <w:rsid w:val="00DE6206"/>
    <w:pPr>
      <w:spacing w:after="0" w:line="240" w:lineRule="auto"/>
    </w:pPr>
    <w:rPr>
      <w:rFonts w:ascii="Calibri" w:eastAsia="Calibri" w:hAnsi="Calibri" w:cs="Calibri"/>
      <w:color w:val="000000"/>
    </w:rPr>
  </w:style>
  <w:style w:type="character" w:styleId="SubtleEmphasis">
    <w:name w:val="Subtle Emphasis"/>
    <w:basedOn w:val="DefaultParagraphFont"/>
    <w:uiPriority w:val="19"/>
    <w:qFormat/>
    <w:rsid w:val="000D4E88"/>
    <w:rPr>
      <w:i/>
      <w:iCs/>
      <w:color w:val="404040" w:themeColor="text1" w:themeTint="BF"/>
    </w:rPr>
  </w:style>
  <w:style w:type="table" w:styleId="TableGrid">
    <w:name w:val="Table Grid"/>
    <w:basedOn w:val="TableNormal"/>
    <w:uiPriority w:val="39"/>
    <w:rsid w:val="002F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6D76"/>
    <w:pPr>
      <w:spacing w:after="0" w:line="240" w:lineRule="auto"/>
    </w:pPr>
    <w:rPr>
      <w:sz w:val="21"/>
      <w:szCs w:val="21"/>
    </w:rPr>
  </w:style>
  <w:style w:type="character" w:customStyle="1" w:styleId="UnresolvedMention1">
    <w:name w:val="Unresolved Mention1"/>
    <w:basedOn w:val="DefaultParagraphFont"/>
    <w:uiPriority w:val="99"/>
    <w:semiHidden/>
    <w:unhideWhenUsed/>
    <w:rsid w:val="007E4A84"/>
    <w:rPr>
      <w:color w:val="605E5C"/>
      <w:shd w:val="clear" w:color="auto" w:fill="E1DFDD"/>
    </w:rPr>
  </w:style>
  <w:style w:type="character" w:customStyle="1" w:styleId="UnresolvedMention">
    <w:name w:val="Unresolved Mention"/>
    <w:basedOn w:val="DefaultParagraphFont"/>
    <w:uiPriority w:val="99"/>
    <w:semiHidden/>
    <w:unhideWhenUsed/>
    <w:rsid w:val="008C3815"/>
    <w:rPr>
      <w:color w:val="605E5C"/>
      <w:shd w:val="clear" w:color="auto" w:fill="E1DFDD"/>
    </w:rPr>
  </w:style>
  <w:style w:type="character" w:styleId="FollowedHyperlink">
    <w:name w:val="FollowedHyperlink"/>
    <w:basedOn w:val="DefaultParagraphFont"/>
    <w:uiPriority w:val="99"/>
    <w:semiHidden/>
    <w:unhideWhenUsed/>
    <w:rsid w:val="001808D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74"/>
    <w:pPr>
      <w:spacing w:after="5" w:line="240" w:lineRule="auto"/>
      <w:jc w:val="both"/>
    </w:pPr>
    <w:rPr>
      <w:rFonts w:ascii="Calibri" w:eastAsia="Calibri" w:hAnsi="Calibri" w:cs="Calibri"/>
      <w:color w:val="000000"/>
    </w:rPr>
  </w:style>
  <w:style w:type="paragraph" w:styleId="Heading1">
    <w:name w:val="heading 1"/>
    <w:basedOn w:val="Normal"/>
    <w:next w:val="Normal"/>
    <w:link w:val="Heading1Char"/>
    <w:uiPriority w:val="9"/>
    <w:qFormat/>
    <w:rsid w:val="00233798"/>
    <w:pPr>
      <w:keepNext/>
      <w:keepLines/>
      <w:pBdr>
        <w:bottom w:val="single" w:sz="12" w:space="1" w:color="2E74B5" w:themeColor="accent1" w:themeShade="BF"/>
      </w:pBdr>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549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9C"/>
    <w:rPr>
      <w:rFonts w:ascii="Segoe UI" w:eastAsia="Calibri" w:hAnsi="Segoe UI" w:cs="Segoe UI"/>
      <w:color w:val="000000"/>
      <w:sz w:val="18"/>
      <w:szCs w:val="18"/>
    </w:rPr>
  </w:style>
  <w:style w:type="paragraph" w:styleId="Header">
    <w:name w:val="header"/>
    <w:basedOn w:val="Normal"/>
    <w:link w:val="HeaderChar"/>
    <w:uiPriority w:val="99"/>
    <w:unhideWhenUsed/>
    <w:rsid w:val="00D6549C"/>
    <w:pPr>
      <w:tabs>
        <w:tab w:val="center" w:pos="4680"/>
        <w:tab w:val="right" w:pos="9360"/>
      </w:tabs>
      <w:spacing w:after="0"/>
    </w:pPr>
  </w:style>
  <w:style w:type="character" w:customStyle="1" w:styleId="HeaderChar">
    <w:name w:val="Header Char"/>
    <w:basedOn w:val="DefaultParagraphFont"/>
    <w:link w:val="Header"/>
    <w:uiPriority w:val="99"/>
    <w:rsid w:val="00D6549C"/>
    <w:rPr>
      <w:rFonts w:ascii="Calibri" w:eastAsia="Calibri" w:hAnsi="Calibri" w:cs="Calibri"/>
      <w:color w:val="000000"/>
    </w:rPr>
  </w:style>
  <w:style w:type="paragraph" w:styleId="Footer">
    <w:name w:val="footer"/>
    <w:basedOn w:val="Normal"/>
    <w:link w:val="FooterChar"/>
    <w:uiPriority w:val="99"/>
    <w:unhideWhenUsed/>
    <w:rsid w:val="00D6549C"/>
    <w:pPr>
      <w:tabs>
        <w:tab w:val="center" w:pos="4680"/>
        <w:tab w:val="right" w:pos="9360"/>
      </w:tabs>
      <w:spacing w:after="0"/>
    </w:pPr>
  </w:style>
  <w:style w:type="character" w:customStyle="1" w:styleId="FooterChar">
    <w:name w:val="Footer Char"/>
    <w:basedOn w:val="DefaultParagraphFont"/>
    <w:link w:val="Footer"/>
    <w:uiPriority w:val="99"/>
    <w:rsid w:val="00D6549C"/>
    <w:rPr>
      <w:rFonts w:ascii="Calibri" w:eastAsia="Calibri" w:hAnsi="Calibri" w:cs="Calibri"/>
      <w:color w:val="000000"/>
    </w:rPr>
  </w:style>
  <w:style w:type="character" w:styleId="Hyperlink">
    <w:name w:val="Hyperlink"/>
    <w:basedOn w:val="DefaultParagraphFont"/>
    <w:uiPriority w:val="99"/>
    <w:unhideWhenUsed/>
    <w:rsid w:val="00D6549C"/>
    <w:rPr>
      <w:color w:val="0563C1" w:themeColor="hyperlink"/>
      <w:u w:val="single"/>
    </w:rPr>
  </w:style>
  <w:style w:type="paragraph" w:styleId="Title">
    <w:name w:val="Title"/>
    <w:basedOn w:val="Normal"/>
    <w:next w:val="Normal"/>
    <w:link w:val="TitleChar"/>
    <w:uiPriority w:val="10"/>
    <w:qFormat/>
    <w:rsid w:val="00D6549C"/>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65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3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35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3F1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87EA8"/>
    <w:rPr>
      <w:b/>
      <w:bCs/>
    </w:rPr>
  </w:style>
  <w:style w:type="paragraph" w:styleId="CommentSubject">
    <w:name w:val="annotation subject"/>
    <w:basedOn w:val="CommentText"/>
    <w:next w:val="CommentText"/>
    <w:link w:val="CommentSubjectChar"/>
    <w:uiPriority w:val="99"/>
    <w:semiHidden/>
    <w:unhideWhenUsed/>
    <w:rsid w:val="00233798"/>
    <w:rPr>
      <w:b/>
      <w:bCs/>
    </w:rPr>
  </w:style>
  <w:style w:type="character" w:customStyle="1" w:styleId="CommentSubjectChar">
    <w:name w:val="Comment Subject Char"/>
    <w:basedOn w:val="CommentTextChar"/>
    <w:link w:val="CommentSubject"/>
    <w:uiPriority w:val="99"/>
    <w:semiHidden/>
    <w:rsid w:val="00233798"/>
    <w:rPr>
      <w:rFonts w:ascii="Calibri" w:eastAsia="Calibri" w:hAnsi="Calibri" w:cs="Calibri"/>
      <w:b/>
      <w:bCs/>
      <w:color w:val="000000"/>
      <w:sz w:val="20"/>
      <w:szCs w:val="20"/>
    </w:rPr>
  </w:style>
  <w:style w:type="character" w:styleId="Emphasis">
    <w:name w:val="Emphasis"/>
    <w:basedOn w:val="DefaultParagraphFont"/>
    <w:uiPriority w:val="20"/>
    <w:qFormat/>
    <w:rsid w:val="0072683D"/>
    <w:rPr>
      <w:i/>
      <w:iCs/>
    </w:rPr>
  </w:style>
  <w:style w:type="paragraph" w:styleId="ListParagraph">
    <w:name w:val="List Paragraph"/>
    <w:basedOn w:val="Normal"/>
    <w:uiPriority w:val="34"/>
    <w:qFormat/>
    <w:rsid w:val="008F010E"/>
    <w:pPr>
      <w:ind w:left="720"/>
      <w:contextualSpacing/>
    </w:pPr>
  </w:style>
  <w:style w:type="paragraph" w:styleId="Revision">
    <w:name w:val="Revision"/>
    <w:hidden/>
    <w:uiPriority w:val="99"/>
    <w:semiHidden/>
    <w:rsid w:val="00DE6206"/>
    <w:pPr>
      <w:spacing w:after="0" w:line="240" w:lineRule="auto"/>
    </w:pPr>
    <w:rPr>
      <w:rFonts w:ascii="Calibri" w:eastAsia="Calibri" w:hAnsi="Calibri" w:cs="Calibri"/>
      <w:color w:val="000000"/>
    </w:rPr>
  </w:style>
  <w:style w:type="character" w:styleId="SubtleEmphasis">
    <w:name w:val="Subtle Emphasis"/>
    <w:basedOn w:val="DefaultParagraphFont"/>
    <w:uiPriority w:val="19"/>
    <w:qFormat/>
    <w:rsid w:val="000D4E88"/>
    <w:rPr>
      <w:i/>
      <w:iCs/>
      <w:color w:val="404040" w:themeColor="text1" w:themeTint="BF"/>
    </w:rPr>
  </w:style>
  <w:style w:type="table" w:styleId="TableGrid">
    <w:name w:val="Table Grid"/>
    <w:basedOn w:val="TableNormal"/>
    <w:uiPriority w:val="39"/>
    <w:rsid w:val="002F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6D76"/>
    <w:pPr>
      <w:spacing w:after="0" w:line="240" w:lineRule="auto"/>
    </w:pPr>
    <w:rPr>
      <w:sz w:val="21"/>
      <w:szCs w:val="21"/>
    </w:rPr>
  </w:style>
  <w:style w:type="character" w:customStyle="1" w:styleId="UnresolvedMention1">
    <w:name w:val="Unresolved Mention1"/>
    <w:basedOn w:val="DefaultParagraphFont"/>
    <w:uiPriority w:val="99"/>
    <w:semiHidden/>
    <w:unhideWhenUsed/>
    <w:rsid w:val="007E4A84"/>
    <w:rPr>
      <w:color w:val="605E5C"/>
      <w:shd w:val="clear" w:color="auto" w:fill="E1DFDD"/>
    </w:rPr>
  </w:style>
  <w:style w:type="character" w:customStyle="1" w:styleId="UnresolvedMention">
    <w:name w:val="Unresolved Mention"/>
    <w:basedOn w:val="DefaultParagraphFont"/>
    <w:uiPriority w:val="99"/>
    <w:semiHidden/>
    <w:unhideWhenUsed/>
    <w:rsid w:val="008C3815"/>
    <w:rPr>
      <w:color w:val="605E5C"/>
      <w:shd w:val="clear" w:color="auto" w:fill="E1DFDD"/>
    </w:rPr>
  </w:style>
  <w:style w:type="character" w:styleId="FollowedHyperlink">
    <w:name w:val="FollowedHyperlink"/>
    <w:basedOn w:val="DefaultParagraphFont"/>
    <w:uiPriority w:val="99"/>
    <w:semiHidden/>
    <w:unhideWhenUsed/>
    <w:rsid w:val="001808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9721">
      <w:bodyDiv w:val="1"/>
      <w:marLeft w:val="0"/>
      <w:marRight w:val="0"/>
      <w:marTop w:val="0"/>
      <w:marBottom w:val="0"/>
      <w:divBdr>
        <w:top w:val="none" w:sz="0" w:space="0" w:color="auto"/>
        <w:left w:val="none" w:sz="0" w:space="0" w:color="auto"/>
        <w:bottom w:val="none" w:sz="0" w:space="0" w:color="auto"/>
        <w:right w:val="none" w:sz="0" w:space="0" w:color="auto"/>
      </w:divBdr>
      <w:divsChild>
        <w:div w:id="767165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228404">
              <w:marLeft w:val="0"/>
              <w:marRight w:val="0"/>
              <w:marTop w:val="0"/>
              <w:marBottom w:val="0"/>
              <w:divBdr>
                <w:top w:val="none" w:sz="0" w:space="0" w:color="auto"/>
                <w:left w:val="none" w:sz="0" w:space="0" w:color="auto"/>
                <w:bottom w:val="none" w:sz="0" w:space="0" w:color="auto"/>
                <w:right w:val="none" w:sz="0" w:space="0" w:color="auto"/>
              </w:divBdr>
              <w:divsChild>
                <w:div w:id="314377442">
                  <w:marLeft w:val="0"/>
                  <w:marRight w:val="0"/>
                  <w:marTop w:val="0"/>
                  <w:marBottom w:val="0"/>
                  <w:divBdr>
                    <w:top w:val="none" w:sz="0" w:space="0" w:color="auto"/>
                    <w:left w:val="none" w:sz="0" w:space="0" w:color="auto"/>
                    <w:bottom w:val="none" w:sz="0" w:space="0" w:color="auto"/>
                    <w:right w:val="none" w:sz="0" w:space="0" w:color="auto"/>
                  </w:divBdr>
                  <w:divsChild>
                    <w:div w:id="943654743">
                      <w:marLeft w:val="0"/>
                      <w:marRight w:val="0"/>
                      <w:marTop w:val="0"/>
                      <w:marBottom w:val="0"/>
                      <w:divBdr>
                        <w:top w:val="none" w:sz="0" w:space="0" w:color="auto"/>
                        <w:left w:val="none" w:sz="0" w:space="0" w:color="auto"/>
                        <w:bottom w:val="none" w:sz="0" w:space="0" w:color="auto"/>
                        <w:right w:val="none" w:sz="0" w:space="0" w:color="auto"/>
                      </w:divBdr>
                      <w:divsChild>
                        <w:div w:id="1765496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6169479">
                              <w:marLeft w:val="0"/>
                              <w:marRight w:val="0"/>
                              <w:marTop w:val="0"/>
                              <w:marBottom w:val="0"/>
                              <w:divBdr>
                                <w:top w:val="none" w:sz="0" w:space="0" w:color="auto"/>
                                <w:left w:val="none" w:sz="0" w:space="0" w:color="auto"/>
                                <w:bottom w:val="none" w:sz="0" w:space="0" w:color="auto"/>
                                <w:right w:val="none" w:sz="0" w:space="0" w:color="auto"/>
                              </w:divBdr>
                              <w:divsChild>
                                <w:div w:id="1532183666">
                                  <w:marLeft w:val="0"/>
                                  <w:marRight w:val="0"/>
                                  <w:marTop w:val="0"/>
                                  <w:marBottom w:val="0"/>
                                  <w:divBdr>
                                    <w:top w:val="none" w:sz="0" w:space="0" w:color="auto"/>
                                    <w:left w:val="none" w:sz="0" w:space="0" w:color="auto"/>
                                    <w:bottom w:val="none" w:sz="0" w:space="0" w:color="auto"/>
                                    <w:right w:val="none" w:sz="0" w:space="0" w:color="auto"/>
                                  </w:divBdr>
                                  <w:divsChild>
                                    <w:div w:id="1141007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3129261">
                                          <w:marLeft w:val="0"/>
                                          <w:marRight w:val="0"/>
                                          <w:marTop w:val="0"/>
                                          <w:marBottom w:val="0"/>
                                          <w:divBdr>
                                            <w:top w:val="none" w:sz="0" w:space="0" w:color="auto"/>
                                            <w:left w:val="none" w:sz="0" w:space="0" w:color="auto"/>
                                            <w:bottom w:val="none" w:sz="0" w:space="0" w:color="auto"/>
                                            <w:right w:val="none" w:sz="0" w:space="0" w:color="auto"/>
                                          </w:divBdr>
                                          <w:divsChild>
                                            <w:div w:id="1996181868">
                                              <w:marLeft w:val="0"/>
                                              <w:marRight w:val="0"/>
                                              <w:marTop w:val="0"/>
                                              <w:marBottom w:val="0"/>
                                              <w:divBdr>
                                                <w:top w:val="none" w:sz="0" w:space="0" w:color="auto"/>
                                                <w:left w:val="none" w:sz="0" w:space="0" w:color="auto"/>
                                                <w:bottom w:val="none" w:sz="0" w:space="0" w:color="auto"/>
                                                <w:right w:val="none" w:sz="0" w:space="0" w:color="auto"/>
                                              </w:divBdr>
                                              <w:divsChild>
                                                <w:div w:id="1641887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1206558">
                                                      <w:marLeft w:val="0"/>
                                                      <w:marRight w:val="0"/>
                                                      <w:marTop w:val="0"/>
                                                      <w:marBottom w:val="0"/>
                                                      <w:divBdr>
                                                        <w:top w:val="none" w:sz="0" w:space="0" w:color="auto"/>
                                                        <w:left w:val="none" w:sz="0" w:space="0" w:color="auto"/>
                                                        <w:bottom w:val="none" w:sz="0" w:space="0" w:color="auto"/>
                                                        <w:right w:val="none" w:sz="0" w:space="0" w:color="auto"/>
                                                      </w:divBdr>
                                                      <w:divsChild>
                                                        <w:div w:id="379784716">
                                                          <w:marLeft w:val="0"/>
                                                          <w:marRight w:val="0"/>
                                                          <w:marTop w:val="0"/>
                                                          <w:marBottom w:val="0"/>
                                                          <w:divBdr>
                                                            <w:top w:val="none" w:sz="0" w:space="0" w:color="auto"/>
                                                            <w:left w:val="none" w:sz="0" w:space="0" w:color="auto"/>
                                                            <w:bottom w:val="none" w:sz="0" w:space="0" w:color="auto"/>
                                                            <w:right w:val="none" w:sz="0" w:space="0" w:color="auto"/>
                                                          </w:divBdr>
                                                          <w:divsChild>
                                                            <w:div w:id="8979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915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aining.fema.gov/is/courseoverview.aspx?code=IS-100.b" TargetMode="External"/><Relationship Id="rId18" Type="http://schemas.openxmlformats.org/officeDocument/2006/relationships/hyperlink" Target="http://www.kcesar.org/training.asp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footnotes" Target="footnotes.xml"/><Relationship Id="rId12" Type="http://schemas.openxmlformats.org/officeDocument/2006/relationships/hyperlink" Target="mailto:training.admin@kcesar.org" TargetMode="External"/><Relationship Id="rId17" Type="http://schemas.openxmlformats.org/officeDocument/2006/relationships/hyperlink" Target="http://www.kcesar.org/training.asp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kcesar.org" TargetMode="External"/><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cesar.org/" TargetMode="External"/><Relationship Id="rId24" Type="http://schemas.openxmlformats.org/officeDocument/2006/relationships/footer" Target="foot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kcesar.org/%22&#64991;HYPERLINK%20%22http://www.kcesar.org/%22&#64991;HYPERLINK%20%22http://www.kcesar.org/" TargetMode="External"/><Relationship Id="rId19" Type="http://schemas.openxmlformats.org/officeDocument/2006/relationships/hyperlink" Target="http://kcsara.org/training/exams"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aining.fema.gov/is/courseoverview.aspx?code=IS-700.a"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2810-A420-474B-AE36-BC32FB37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12</Pages>
  <Words>4537</Words>
  <Characters>25863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Lauren Heitmann</dc:creator>
  <cp:lastModifiedBy>Valon</cp:lastModifiedBy>
  <cp:revision>15</cp:revision>
  <dcterms:created xsi:type="dcterms:W3CDTF">2018-07-03T19:30:00Z</dcterms:created>
  <dcterms:modified xsi:type="dcterms:W3CDTF">2018-07-08T21:21:00Z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v-sbsjom@microsoft.com</vt:lpwstr>
  </property>
  <property fmtid="{D5CDD505-2E9C-101B-9397-08002B2CF9AE}" pid="5" name="MSIP_Label_f42aa342-8706-4288-bd11-ebb85995028c_SetDate">
    <vt:lpwstr>2018-04-17T02:26:21.3377273Z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